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5B27" w14:textId="77777777" w:rsidR="000E3BEC" w:rsidRDefault="000E3BEC" w:rsidP="000E3BEC">
      <w:r>
        <w:t>1_1</w:t>
      </w:r>
    </w:p>
    <w:p w14:paraId="2E61D158" w14:textId="77777777" w:rsidR="000E3BEC" w:rsidRDefault="000E3BEC" w:rsidP="000E3BEC"/>
    <w:p w14:paraId="79A8DF34" w14:textId="77777777" w:rsidR="000E3BEC" w:rsidRDefault="000E3BEC" w:rsidP="000E3BEC">
      <w:r>
        <w:t>Short summary name: Diverse Multigenerational Commuters</w:t>
      </w:r>
    </w:p>
    <w:p w14:paraId="5E87BD9B" w14:textId="77777777" w:rsidR="000E3BEC" w:rsidRDefault="000E3BEC" w:rsidP="000E3BEC"/>
    <w:p w14:paraId="1881DCEC" w14:textId="6F0BB6A7" w:rsidR="000E3BEC" w:rsidRDefault="000E3BEC" w:rsidP="000E3BEC">
      <w:r>
        <w:t>This neighborhood is characterized by a diverse and multicultural population, with a significantly higher proportion of Black or African American, Asian, Hispanic or Latino, and residents of two or more races. It is also home to a large number of residents who speak Asian and Pacific Island languages and other Indo-European languages</w:t>
      </w:r>
      <w:del w:id="0" w:author="Alex Singleton" w:date="2023-04-23T14:55:00Z">
        <w:r w:rsidDel="000E3BEC">
          <w:delText>, especially among teenagers, adults, and seniors</w:delText>
        </w:r>
      </w:del>
      <w:r>
        <w:t>. These linguistic and cultural differences make the community vibrant and unique.</w:t>
      </w:r>
    </w:p>
    <w:p w14:paraId="4904F5A4" w14:textId="77777777" w:rsidR="000E3BEC" w:rsidRDefault="000E3BEC" w:rsidP="000E3BEC"/>
    <w:p w14:paraId="5E507F59" w14:textId="77777777" w:rsidR="000E3BEC" w:rsidRDefault="000E3BEC" w:rsidP="000E3BEC">
      <w:r>
        <w:t>The area has a distinct pattern of commuting and work schedules. A notable number of residents travel to work by public transportation, with longer commuting times being more common in the neighborhood. Many people start their workday early, between midnight and 5:59 a.m., and a sizable portion have a commute of 30 minutes or more. This suggests that the neighborhood might be home to a considerable number of shift workers or professionals with non-traditional work hours.</w:t>
      </w:r>
    </w:p>
    <w:p w14:paraId="51327351" w14:textId="77777777" w:rsidR="000E3BEC" w:rsidRDefault="000E3BEC" w:rsidP="000E3BEC"/>
    <w:p w14:paraId="177EB92E" w14:textId="77777777" w:rsidR="000E3BEC" w:rsidRDefault="000E3BEC" w:rsidP="000E3BEC">
      <w:r>
        <w:t>The residents of this neighborhood also exhibit distinctive family and living arrangements. There is a high prevalence of grandparents living with their grandchildren and a lower rate of males and females living alone compared to the national average. This might indicate a strong emphasis on family values and multi-generational households in the area.</w:t>
      </w:r>
    </w:p>
    <w:p w14:paraId="7392C983" w14:textId="77777777" w:rsidR="000E3BEC" w:rsidRDefault="000E3BEC" w:rsidP="000E3BEC"/>
    <w:p w14:paraId="6149A272" w14:textId="77777777" w:rsidR="000E3BEC" w:rsidRDefault="000E3BEC" w:rsidP="000E3BEC">
      <w:r>
        <w:t>In terms of education, there is a notably higher percentage of residents who have not completed any schooling or have only completed up to the 12th grade without obtaining a diploma. However, there is also a higher rate of attendance in nursery school, suggesting a potential focus on early childhood education in the community. Income distribution in the area is skewed towards the middle and upper-middle range, with a higher proportion of residents earning between $125,000 and $199,999 annually.</w:t>
      </w:r>
    </w:p>
    <w:p w14:paraId="60E9D2FE" w14:textId="77777777" w:rsidR="000E3BEC" w:rsidRDefault="000E3BEC" w:rsidP="000E3BEC"/>
    <w:p w14:paraId="0550437A" w14:textId="6FB8F429" w:rsidR="000E3BEC" w:rsidRDefault="000E3BEC" w:rsidP="000E3BEC">
      <w:r>
        <w:t>Housing in the neighborhood is predominantly older, with a significant majority of homes built between 19</w:t>
      </w:r>
      <w:ins w:id="1" w:author="Alex Singleton" w:date="2023-04-23T15:08:00Z">
        <w:r w:rsidR="00E34283">
          <w:t>4</w:t>
        </w:r>
      </w:ins>
      <w:del w:id="2" w:author="Alex Singleton" w:date="2023-04-23T15:08:00Z">
        <w:r w:rsidDel="00E34283">
          <w:delText>5</w:delText>
        </w:r>
      </w:del>
      <w:r>
        <w:t xml:space="preserve">0 and 1969. There is a lower rate of renter-occupied housing units, with most residents being homeowners. The area has a </w:t>
      </w:r>
      <w:del w:id="3" w:author="Alex Singleton" w:date="2023-04-23T15:10:00Z">
        <w:r w:rsidDel="00E34283">
          <w:delText xml:space="preserve">high </w:delText>
        </w:r>
      </w:del>
      <w:ins w:id="4" w:author="Alex Singleton" w:date="2023-04-23T15:10:00Z">
        <w:r w:rsidR="00E34283">
          <w:t xml:space="preserve">low </w:t>
        </w:r>
      </w:ins>
      <w:r>
        <w:t>vacancy rate for houses</w:t>
      </w:r>
      <w:ins w:id="5" w:author="Alex Singleton" w:date="2023-04-23T15:10:00Z">
        <w:r w:rsidR="00E34283">
          <w:t>.</w:t>
        </w:r>
      </w:ins>
      <w:del w:id="6" w:author="Alex Singleton" w:date="2023-04-23T15:10:00Z">
        <w:r w:rsidDel="00E34283">
          <w:delText>, especially those intended for rent or sale.</w:delText>
        </w:r>
      </w:del>
    </w:p>
    <w:p w14:paraId="733953B1" w14:textId="77777777" w:rsidR="000E3BEC" w:rsidRDefault="000E3BEC" w:rsidP="000E3BEC"/>
    <w:p w14:paraId="794CAC3A" w14:textId="77777777" w:rsidR="000E3BEC" w:rsidRDefault="000E3BEC" w:rsidP="000E3BEC">
      <w:r>
        <w:t>Regarding employment, the neighborhood has a higher proportion of men working in transportation and warehousing, utilities, and administrative support and waste management services, while women are more likely to be employed in transportation and warehousing and utilities.</w:t>
      </w:r>
    </w:p>
    <w:p w14:paraId="0D7821E3" w14:textId="77777777" w:rsidR="000E3BEC" w:rsidRDefault="000E3BEC" w:rsidP="000E3BEC"/>
    <w:p w14:paraId="54B8BBD5" w14:textId="77777777" w:rsidR="000E3BEC" w:rsidRDefault="000E3BEC" w:rsidP="000E3BEC">
      <w:r>
        <w:lastRenderedPageBreak/>
        <w:t>In summary, this neighborhood is a diverse and multicultural community with unique family structures, a focus on early childhood education, and distinct commuting patterns. The area has a mix of older housing stock and a higher proportion of owner-occupied homes.</w:t>
      </w:r>
    </w:p>
    <w:p w14:paraId="4E0AC753" w14:textId="77777777" w:rsidR="000E3BEC" w:rsidRDefault="000E3BEC" w:rsidP="000E3BEC"/>
    <w:p w14:paraId="0E8D990A" w14:textId="77777777" w:rsidR="000E3BEC" w:rsidRDefault="000E3BEC" w:rsidP="000E3BEC">
      <w:r>
        <w:t>##########################################</w:t>
      </w:r>
    </w:p>
    <w:p w14:paraId="6934DEF6" w14:textId="77777777" w:rsidR="000E3BEC" w:rsidRDefault="000E3BEC" w:rsidP="000E3BEC"/>
    <w:p w14:paraId="2C5A6467" w14:textId="77777777" w:rsidR="000E3BEC" w:rsidRDefault="000E3BEC" w:rsidP="000E3BEC">
      <w:r>
        <w:t>1_2</w:t>
      </w:r>
    </w:p>
    <w:p w14:paraId="22CA7F83" w14:textId="77777777" w:rsidR="000E3BEC" w:rsidRDefault="000E3BEC" w:rsidP="000E3BEC"/>
    <w:p w14:paraId="4D8A91FE" w14:textId="77777777" w:rsidR="000E3BEC" w:rsidRDefault="000E3BEC" w:rsidP="000E3BEC">
      <w:r>
        <w:t>Summary Name: Diverse Family-Friendly Community</w:t>
      </w:r>
    </w:p>
    <w:p w14:paraId="580F891A" w14:textId="77777777" w:rsidR="000E3BEC" w:rsidRDefault="000E3BEC" w:rsidP="000E3BEC"/>
    <w:p w14:paraId="670B7D64" w14:textId="77777777" w:rsidR="000E3BEC" w:rsidRDefault="000E3BEC" w:rsidP="000E3BEC">
      <w:r>
        <w:t>The neighborhood is a diverse and family-oriented community, with a significant presence of Black or African American residents, as well as a notable mix of individuals of two or more races and three or more races. The area is predominantly composed of households living with biological, adopted, or stepchildren, and a considerable number of households with grandchildren. Marriage is quite common, with a higher-than-average number of married couple families.</w:t>
      </w:r>
    </w:p>
    <w:p w14:paraId="3ED64217" w14:textId="77777777" w:rsidR="000E3BEC" w:rsidRDefault="000E3BEC" w:rsidP="000E3BEC"/>
    <w:p w14:paraId="3CB24140" w14:textId="77777777" w:rsidR="000E3BEC" w:rsidRDefault="000E3BEC" w:rsidP="000E3BEC">
      <w:r>
        <w:t>The age distribution in the area is fairly average, with a slightly larger population of women aged 55 to 69 years. The neighborhood is also characterized by a high number of seniors who speak Asian and Pacific Island languages.</w:t>
      </w:r>
    </w:p>
    <w:p w14:paraId="1D7E0660" w14:textId="77777777" w:rsidR="000E3BEC" w:rsidRDefault="000E3BEC" w:rsidP="000E3BEC"/>
    <w:p w14:paraId="06C7475A" w14:textId="77777777" w:rsidR="000E3BEC" w:rsidRDefault="000E3BEC" w:rsidP="000E3BEC">
      <w:r>
        <w:t>When it comes to work and commuting, residents of the neighborhood are more likely to work in the same county as their residence and have a higher propensity for traveling to work by car, truck, or van. Many residents have early start times for work, particularly between midnight and 5:59 a.m. The majority of the working population experiences commuting times of 15 to 29 minutes.</w:t>
      </w:r>
    </w:p>
    <w:p w14:paraId="2608FD32" w14:textId="77777777" w:rsidR="000E3BEC" w:rsidRDefault="000E3BEC" w:rsidP="000E3BEC"/>
    <w:p w14:paraId="41E6352A" w14:textId="77777777" w:rsidR="000E3BEC" w:rsidRDefault="000E3BEC" w:rsidP="000E3BEC">
      <w:r>
        <w:t>In terms of education, the area has a higher number of residents who have completed some college, less than 1 year, and those with an associate's degree. However, the number of individuals with advanced degrees, such as master's, professional, or doctorate, is lower compared to the national average.</w:t>
      </w:r>
    </w:p>
    <w:p w14:paraId="37926978" w14:textId="77777777" w:rsidR="000E3BEC" w:rsidRDefault="000E3BEC" w:rsidP="000E3BEC"/>
    <w:p w14:paraId="06E4F8F0" w14:textId="77777777" w:rsidR="000E3BEC" w:rsidRDefault="000E3BEC" w:rsidP="000E3BEC">
      <w:r>
        <w:t>The neighborhood's income distribution is mostly focused around the middle range, with an above-average number of households earning between $60,000 and $124,999 annually. The prevalence of low-income households is lower in the area, and the number of residents with retirement income is higher than the national average.</w:t>
      </w:r>
    </w:p>
    <w:p w14:paraId="192EC896" w14:textId="77777777" w:rsidR="000E3BEC" w:rsidRDefault="000E3BEC" w:rsidP="000E3BEC"/>
    <w:p w14:paraId="32D1DB37" w14:textId="77777777" w:rsidR="000E3BEC" w:rsidRDefault="000E3BEC" w:rsidP="000E3BEC">
      <w:r>
        <w:t xml:space="preserve">Housing in the neighborhood is primarily owner-occupied, with a considerably lower number of renter-occupied housing units. The area features a significant amount of detached single-unit </w:t>
      </w:r>
      <w:r>
        <w:lastRenderedPageBreak/>
        <w:t>buildings, with a substantial prevalence of homes built in the 1980s and 1970s. The number of vacant houses is considerably lower than the national average.</w:t>
      </w:r>
    </w:p>
    <w:p w14:paraId="37D393B7" w14:textId="77777777" w:rsidR="000E3BEC" w:rsidRDefault="000E3BEC" w:rsidP="000E3BEC"/>
    <w:p w14:paraId="4AD698F0" w14:textId="77777777" w:rsidR="000E3BEC" w:rsidRDefault="000E3BEC" w:rsidP="000E3BEC">
      <w:r>
        <w:t>The local workforce is employed in a variety of industries, with a higher-than-average number of men working in transportation and warehousing, utilities, and administrative and support services. Women are more likely to be employed in transportation and warehousing, utilities, finance and insurance, real estate, rental and leasing, and management of companies and enterprises.</w:t>
      </w:r>
    </w:p>
    <w:p w14:paraId="25B617A4" w14:textId="77777777" w:rsidR="000E3BEC" w:rsidRDefault="000E3BEC" w:rsidP="000E3BEC"/>
    <w:p w14:paraId="55B5A9FF" w14:textId="77777777" w:rsidR="000E3BEC" w:rsidRDefault="000E3BEC" w:rsidP="000E3BEC">
      <w:r>
        <w:t>Overall, the neighborhood is characterized by its diverse population, family-oriented nature, strong preference for owner-occupied housing, and a workforce that is engaged in various industries, particularly transportation and warehousing, utilities, and administrative and support services.</w:t>
      </w:r>
    </w:p>
    <w:p w14:paraId="3547770D" w14:textId="77777777" w:rsidR="000E3BEC" w:rsidRDefault="000E3BEC" w:rsidP="000E3BEC"/>
    <w:p w14:paraId="11AEF848" w14:textId="77777777" w:rsidR="000E3BEC" w:rsidRDefault="000E3BEC" w:rsidP="000E3BEC">
      <w:r>
        <w:t>##########################################</w:t>
      </w:r>
    </w:p>
    <w:p w14:paraId="00778B5F" w14:textId="77777777" w:rsidR="000E3BEC" w:rsidRDefault="000E3BEC" w:rsidP="000E3BEC"/>
    <w:p w14:paraId="052A6B3F" w14:textId="77777777" w:rsidR="000E3BEC" w:rsidRDefault="000E3BEC" w:rsidP="000E3BEC">
      <w:r>
        <w:t>1_3</w:t>
      </w:r>
    </w:p>
    <w:p w14:paraId="4760F80D" w14:textId="77777777" w:rsidR="000E3BEC" w:rsidRDefault="000E3BEC" w:rsidP="000E3BEC"/>
    <w:p w14:paraId="6E18D77B" w14:textId="77777777" w:rsidR="000E3BEC" w:rsidRDefault="000E3BEC" w:rsidP="000E3BEC">
      <w:r>
        <w:t>Short summary name: "Young, Diverse Workforce"</w:t>
      </w:r>
    </w:p>
    <w:p w14:paraId="4A0F7295" w14:textId="77777777" w:rsidR="000E3BEC" w:rsidRDefault="000E3BEC" w:rsidP="000E3BEC"/>
    <w:p w14:paraId="4DABA35B" w14:textId="77777777" w:rsidR="000E3BEC" w:rsidRDefault="000E3BEC" w:rsidP="000E3BEC">
      <w:r>
        <w:t>This neighborhood is predominantly home to young families, with a significant number of children aged 5 to 17 years old. The area has a notable population of Black or African American residents and a considerably high percentage of Hispanic or Latino individuals, as well as a sizeable presence of people from multiple racial backgrounds.</w:t>
      </w:r>
    </w:p>
    <w:p w14:paraId="4CA6C31C" w14:textId="77777777" w:rsidR="000E3BEC" w:rsidRDefault="000E3BEC" w:rsidP="000E3BEC"/>
    <w:p w14:paraId="3497D5F9" w14:textId="10ECBCE0" w:rsidR="000E3BEC" w:rsidRDefault="000E3BEC" w:rsidP="000E3BEC">
      <w:r>
        <w:t xml:space="preserve">An interesting aspect of this community is the prevalence of individuals who start work early in the morning, with many beginning their shifts between midnight and 6:30 a.m. A majority of the residents work in the transportation and warehousing sector, as well as administrative and support services. </w:t>
      </w:r>
      <w:del w:id="7" w:author="Alex Singleton" w:date="2023-04-23T16:20:00Z">
        <w:r w:rsidDel="008E5527">
          <w:delText>There is a noticeable trend of women employed in these sectors, as well as finance, insurance, real estate, rental, and leasing industries.</w:delText>
        </w:r>
      </w:del>
    </w:p>
    <w:p w14:paraId="3FF89244" w14:textId="77777777" w:rsidR="000E3BEC" w:rsidRDefault="000E3BEC" w:rsidP="000E3BEC"/>
    <w:p w14:paraId="3E100841" w14:textId="579B6E07" w:rsidR="000E3BEC" w:rsidRDefault="000E3BEC" w:rsidP="000E3BEC">
      <w:r>
        <w:t xml:space="preserve">The neighborhood features a significant number of housing units built </w:t>
      </w:r>
      <w:del w:id="8" w:author="Alex Singleton" w:date="2023-04-23T16:22:00Z">
        <w:r w:rsidDel="008E5527">
          <w:delText xml:space="preserve">between </w:delText>
        </w:r>
      </w:del>
      <w:ins w:id="9" w:author="Alex Singleton" w:date="2023-04-23T16:22:00Z">
        <w:r w:rsidR="008E5527">
          <w:t xml:space="preserve">since </w:t>
        </w:r>
      </w:ins>
      <w:r>
        <w:t>2000</w:t>
      </w:r>
      <w:del w:id="10" w:author="Alex Singleton" w:date="2023-04-23T16:22:00Z">
        <w:r w:rsidDel="008E5527">
          <w:delText xml:space="preserve"> and 2009</w:delText>
        </w:r>
      </w:del>
      <w:r>
        <w:t xml:space="preserve">, with a smaller number of homes constructed </w:t>
      </w:r>
      <w:del w:id="11" w:author="Alex Singleton" w:date="2023-04-23T16:23:00Z">
        <w:r w:rsidDel="008E5527">
          <w:delText xml:space="preserve">between </w:delText>
        </w:r>
      </w:del>
      <w:ins w:id="12" w:author="Alex Singleton" w:date="2023-04-23T16:23:00Z">
        <w:r w:rsidR="008E5527">
          <w:t xml:space="preserve">before </w:t>
        </w:r>
      </w:ins>
      <w:r>
        <w:t>1990</w:t>
      </w:r>
      <w:del w:id="13" w:author="Alex Singleton" w:date="2023-04-23T16:23:00Z">
        <w:r w:rsidDel="008E5527">
          <w:delText xml:space="preserve"> and 1999</w:delText>
        </w:r>
      </w:del>
      <w:r>
        <w:t>. Most of the dwellings in the area have three to four bedrooms, making them well-suited for the young families residing here. However, it's important to note that there is a low rate of renter-occupied units.</w:t>
      </w:r>
    </w:p>
    <w:p w14:paraId="08197F62" w14:textId="77777777" w:rsidR="000E3BEC" w:rsidRDefault="000E3BEC" w:rsidP="000E3BEC"/>
    <w:p w14:paraId="553876F1" w14:textId="4C8E9D7C" w:rsidR="000E3BEC" w:rsidRDefault="000E3BEC" w:rsidP="000E3BEC">
      <w:r>
        <w:t xml:space="preserve">In terms of education, a considerable portion of the residents have not completed schooling or only attended nursery school, leading to an overall below-average level of education within the community. This is reflected in the low percentage of residents with Bachelor's, Master's, or higher </w:t>
      </w:r>
      <w:r>
        <w:lastRenderedPageBreak/>
        <w:t xml:space="preserve">degrees. </w:t>
      </w:r>
      <w:del w:id="14" w:author="Alex Singleton" w:date="2023-04-23T16:29:00Z">
        <w:r w:rsidDel="008E5527">
          <w:delText>Correspondingly, the neighborhood has relatively lower annual incomes, with many households earning less than $40,000 per year.</w:delText>
        </w:r>
      </w:del>
    </w:p>
    <w:p w14:paraId="7237D90F" w14:textId="77777777" w:rsidR="000E3BEC" w:rsidRDefault="000E3BEC" w:rsidP="000E3BEC"/>
    <w:p w14:paraId="638F08A9" w14:textId="41E80D92" w:rsidR="000E3BEC" w:rsidRDefault="000E3BEC" w:rsidP="000E3BEC">
      <w:r>
        <w:t xml:space="preserve">Despite the lower incomes, the residents in this area are more likely to have access to the internet and broadband services compared to the national average. </w:t>
      </w:r>
      <w:del w:id="15" w:author="Alex Singleton" w:date="2023-04-23T16:30:00Z">
        <w:r w:rsidDel="008E5527">
          <w:delText>Satellite internet service is particularly popular among the households in this community.</w:delText>
        </w:r>
      </w:del>
    </w:p>
    <w:p w14:paraId="014C311C" w14:textId="77777777" w:rsidR="000E3BEC" w:rsidRDefault="000E3BEC" w:rsidP="000E3BEC"/>
    <w:p w14:paraId="6304C05C" w14:textId="77777777" w:rsidR="000E3BEC" w:rsidRDefault="000E3BEC" w:rsidP="000E3BEC">
      <w:r>
        <w:t>The neighborhood has a below-average number of individuals with disabilities and households with income below the poverty level. Additionally, there are relatively fewer seniors, single men, and single women living alone in the area.</w:t>
      </w:r>
    </w:p>
    <w:p w14:paraId="48546450" w14:textId="77777777" w:rsidR="000E3BEC" w:rsidRDefault="000E3BEC" w:rsidP="000E3BEC"/>
    <w:p w14:paraId="68991CAA" w14:textId="4781E701" w:rsidR="000E3BEC" w:rsidRDefault="000E3BEC" w:rsidP="000E3BEC">
      <w:r>
        <w:t xml:space="preserve">In summary, this neighborhood is characterized by its young, diverse population, early working hours, and a strong presence in the transportation, warehousing, and utilities sectors. The community has lower levels of education, </w:t>
      </w:r>
      <w:del w:id="16" w:author="Alex Singleton" w:date="2023-04-23T16:33:00Z">
        <w:r w:rsidDel="00B80727">
          <w:delText>income,</w:delText>
        </w:r>
      </w:del>
      <w:r>
        <w:t xml:space="preserve"> and renter-occupied housing, but a higher rate of internet access and broadband services.</w:t>
      </w:r>
    </w:p>
    <w:p w14:paraId="54ED8A29" w14:textId="77777777" w:rsidR="000E3BEC" w:rsidRDefault="000E3BEC" w:rsidP="000E3BEC"/>
    <w:p w14:paraId="37DA3005" w14:textId="77777777" w:rsidR="000E3BEC" w:rsidRDefault="000E3BEC" w:rsidP="000E3BEC">
      <w:r>
        <w:t>##########################################</w:t>
      </w:r>
    </w:p>
    <w:p w14:paraId="48710396" w14:textId="77777777" w:rsidR="000E3BEC" w:rsidRDefault="000E3BEC" w:rsidP="000E3BEC"/>
    <w:p w14:paraId="32A36E2E" w14:textId="77777777" w:rsidR="000E3BEC" w:rsidRDefault="000E3BEC" w:rsidP="000E3BEC">
      <w:r>
        <w:t>1_4</w:t>
      </w:r>
    </w:p>
    <w:p w14:paraId="42C6A8A3" w14:textId="77777777" w:rsidR="000E3BEC" w:rsidRDefault="000E3BEC" w:rsidP="000E3BEC"/>
    <w:p w14:paraId="5A404B75" w14:textId="77777777" w:rsidR="000E3BEC" w:rsidRDefault="000E3BEC" w:rsidP="000E3BEC">
      <w:r>
        <w:t>Summary name: Diverse Family-Focused Community</w:t>
      </w:r>
    </w:p>
    <w:p w14:paraId="6F9BA3F6" w14:textId="77777777" w:rsidR="000E3BEC" w:rsidRDefault="000E3BEC" w:rsidP="000E3BEC"/>
    <w:p w14:paraId="40EE1A1D" w14:textId="77777777" w:rsidR="000E3BEC" w:rsidRDefault="000E3BEC" w:rsidP="000E3BEC">
      <w:r>
        <w:t>The neighborhood is characterized by a diverse demographic profile, with a significantly higher proportion of children and teenagers, especially in the 5 to 17 years age range. The area has a prominent Hispanic or Latino presence, along with a considerable mix of people identifying as two or more races or three or more races. The population of White and Asian residents is below the national average, while the number of Black or African American residents is significantly lower.</w:t>
      </w:r>
    </w:p>
    <w:p w14:paraId="096CAD38" w14:textId="77777777" w:rsidR="000E3BEC" w:rsidRDefault="000E3BEC" w:rsidP="000E3BEC"/>
    <w:p w14:paraId="293DF94A" w14:textId="77777777" w:rsidR="000E3BEC" w:rsidRDefault="000E3BEC" w:rsidP="000E3BEC">
      <w:r>
        <w:t>The neighborhood's residents are predominantly early risers, with a significant number of individuals starting work between 12:00 a.m. and 6:29 a.m. This trend is consistent with the high employment rates in industries such as agriculture, forestry, fishing and hunting, and mining for both men and women. Additionally, men in the neighborhood are more likely to work in transportation and warehousing, and utilities, as well as administrative and support and waste management services. Women also have a higher likelihood of working in administrative and support and waste management services. Employment in fields like finance, real estate, and professional, scientific, and technical services is substantially lower than the national average for both genders.</w:t>
      </w:r>
    </w:p>
    <w:p w14:paraId="49914B59" w14:textId="77777777" w:rsidR="000E3BEC" w:rsidRDefault="000E3BEC" w:rsidP="000E3BEC"/>
    <w:p w14:paraId="66046966" w14:textId="77777777" w:rsidR="000E3BEC" w:rsidRDefault="000E3BEC" w:rsidP="000E3BEC">
      <w:r>
        <w:lastRenderedPageBreak/>
        <w:t>The neighborhood is predominantly family-oriented, with a higher proportion of residents living with biological children or grandchildren. The rate of married couples is below the national average, while the percentage of separated women is higher. The number of people who have never been married is also above the national average, particularly for men.</w:t>
      </w:r>
    </w:p>
    <w:p w14:paraId="524C669D" w14:textId="77777777" w:rsidR="000E3BEC" w:rsidRDefault="000E3BEC" w:rsidP="000E3BEC"/>
    <w:p w14:paraId="580978D7" w14:textId="77777777" w:rsidR="000E3BEC" w:rsidRDefault="000E3BEC" w:rsidP="000E3BEC">
      <w:r>
        <w:t>Educational attainment in the neighborhood is skewed towards lower levels of education, with a significantly higher proportion of residents having no schooling completed, attending nursery school, or having a 9th to 12th-grade level of education without a diploma. Conversely, the number of residents with a bachelor's degree or higher is substantially lower than the national average.</w:t>
      </w:r>
    </w:p>
    <w:p w14:paraId="7E6DA7D8" w14:textId="77777777" w:rsidR="000E3BEC" w:rsidRDefault="000E3BEC" w:rsidP="000E3BEC"/>
    <w:p w14:paraId="4FCCFE35" w14:textId="389B82D7" w:rsidR="000E3BEC" w:rsidRDefault="000E3BEC" w:rsidP="000E3BEC">
      <w:r>
        <w:t xml:space="preserve">The economic profile of the neighborhood is marked by lower income levels and higher poverty rates. </w:t>
      </w:r>
      <w:del w:id="17" w:author="Alex Singleton" w:date="2023-04-23T16:48:00Z">
        <w:r w:rsidDel="00E81FF1">
          <w:delText xml:space="preserve">A significant portion of the population has an annual income of less than $25,000, while households with an income of $75,000 or more are significantly underrepresented. </w:delText>
        </w:r>
      </w:del>
      <w:r>
        <w:t xml:space="preserve">The area also has a higher proportion of households </w:t>
      </w:r>
      <w:del w:id="18" w:author="Alex Singleton" w:date="2023-04-23T16:50:00Z">
        <w:r w:rsidDel="00E81FF1">
          <w:delText xml:space="preserve">relying on a cellular data plan as their sole internet subscription, while the percentage of households </w:delText>
        </w:r>
      </w:del>
      <w:r>
        <w:t xml:space="preserve">with broadband internet </w:t>
      </w:r>
      <w:del w:id="19" w:author="Alex Singleton" w:date="2023-04-23T16:50:00Z">
        <w:r w:rsidDel="00E81FF1">
          <w:delText>is above</w:delText>
        </w:r>
      </w:del>
      <w:ins w:id="20" w:author="Alex Singleton" w:date="2023-04-23T16:50:00Z">
        <w:r w:rsidR="00E81FF1">
          <w:t>than</w:t>
        </w:r>
      </w:ins>
      <w:r>
        <w:t xml:space="preserve"> the national average.</w:t>
      </w:r>
    </w:p>
    <w:p w14:paraId="06411119" w14:textId="77777777" w:rsidR="000E3BEC" w:rsidRDefault="000E3BEC" w:rsidP="000E3BEC"/>
    <w:p w14:paraId="09399765" w14:textId="77777777" w:rsidR="000E3BEC" w:rsidRDefault="000E3BEC" w:rsidP="000E3BEC">
      <w:r>
        <w:t>The housing landscape in the neighborhood is characterized by a high rate of owner-occupied units and a notably low rate of renter-occupied units. The majority of the housing stock is older, with many homes built between 1950 and 1969. There is a strikingly low number of vacant houses, and the availability of rental properties is also minimal.</w:t>
      </w:r>
    </w:p>
    <w:p w14:paraId="0171B0B9" w14:textId="77777777" w:rsidR="000E3BEC" w:rsidRDefault="000E3BEC" w:rsidP="000E3BEC"/>
    <w:p w14:paraId="01955113" w14:textId="77777777" w:rsidR="000E3BEC" w:rsidRDefault="000E3BEC" w:rsidP="000E3BEC">
      <w:r>
        <w:t>Overall, the neighborhood is a family-centric, diverse, and predominantly lower-income community with a strong presence in the agriculture, mining, and related industries. The area is characterized by early-rising residents, a higher proportion of children and teenagers, and an underrepresentation of highly educated individuals.</w:t>
      </w:r>
    </w:p>
    <w:p w14:paraId="5853EB4B" w14:textId="77777777" w:rsidR="000E3BEC" w:rsidRDefault="000E3BEC" w:rsidP="000E3BEC"/>
    <w:p w14:paraId="267673B9" w14:textId="77777777" w:rsidR="000E3BEC" w:rsidRDefault="000E3BEC" w:rsidP="000E3BEC">
      <w:r>
        <w:t>##########################################</w:t>
      </w:r>
    </w:p>
    <w:p w14:paraId="294258C6" w14:textId="77777777" w:rsidR="000E3BEC" w:rsidRDefault="000E3BEC" w:rsidP="000E3BEC"/>
    <w:p w14:paraId="7154723A" w14:textId="77777777" w:rsidR="000E3BEC" w:rsidRDefault="000E3BEC" w:rsidP="000E3BEC">
      <w:r>
        <w:t>1_5</w:t>
      </w:r>
    </w:p>
    <w:p w14:paraId="4FAF1427" w14:textId="77777777" w:rsidR="000E3BEC" w:rsidRDefault="000E3BEC" w:rsidP="000E3BEC"/>
    <w:p w14:paraId="0AA50A64" w14:textId="77777777" w:rsidR="000E3BEC" w:rsidRDefault="000E3BEC" w:rsidP="000E3BEC">
      <w:r>
        <w:t>Summary Name: Established, Homogeneous Community</w:t>
      </w:r>
    </w:p>
    <w:p w14:paraId="788C5938" w14:textId="77777777" w:rsidR="000E3BEC" w:rsidRDefault="000E3BEC" w:rsidP="000E3BEC"/>
    <w:p w14:paraId="3B47B0B5" w14:textId="21B5BA2B" w:rsidR="000E3BEC" w:rsidRDefault="000E3BEC" w:rsidP="000E3BEC">
      <w:r>
        <w:t xml:space="preserve">The neighborhood in question is characterized by an older, predominantly white population, with a significant number of residents aged 80 and above. Ethnic diversity is relatively low, with below-average representation of Black or African American, American Indian and Alaska Native, Asian, and Hispanic or Latino populations. The area has a higher-than-average percentage of married couple families, </w:t>
      </w:r>
      <w:del w:id="21" w:author="Alex Singleton" w:date="2023-04-23T16:53:00Z">
        <w:r w:rsidDel="00352410">
          <w:delText xml:space="preserve">and </w:delText>
        </w:r>
      </w:del>
      <w:ins w:id="22" w:author="Alex Singleton" w:date="2023-04-23T16:53:00Z">
        <w:r w:rsidR="00352410">
          <w:t xml:space="preserve">although </w:t>
        </w:r>
      </w:ins>
      <w:ins w:id="23" w:author="Alex Singleton" w:date="2023-04-23T16:54:00Z">
        <w:r w:rsidR="00352410">
          <w:t>also</w:t>
        </w:r>
      </w:ins>
      <w:ins w:id="24" w:author="Alex Singleton" w:date="2023-04-23T16:53:00Z">
        <w:r w:rsidR="00352410">
          <w:t xml:space="preserve"> </w:t>
        </w:r>
      </w:ins>
      <w:r>
        <w:t xml:space="preserve">a notable number </w:t>
      </w:r>
      <w:del w:id="25" w:author="Alex Singleton" w:date="2023-04-23T16:54:00Z">
        <w:r w:rsidDel="00352410">
          <w:delText xml:space="preserve">of men </w:delText>
        </w:r>
      </w:del>
      <w:r>
        <w:t>who are widowed or divorced.</w:t>
      </w:r>
    </w:p>
    <w:p w14:paraId="4852D0DE" w14:textId="77777777" w:rsidR="000E3BEC" w:rsidRDefault="000E3BEC" w:rsidP="000E3BEC"/>
    <w:p w14:paraId="2C23A892" w14:textId="77777777" w:rsidR="000E3BEC" w:rsidRDefault="000E3BEC" w:rsidP="000E3BEC">
      <w:r>
        <w:lastRenderedPageBreak/>
        <w:t>Residents in this area primarily work within the same county and have shorter-than-average commuting times. Most of them travel to work by car, truck, or van and have a higher tendency to work in the same place of residence. Public transportation use is very low, as is cycling and walking to work.</w:t>
      </w:r>
    </w:p>
    <w:p w14:paraId="6F06AD4C" w14:textId="77777777" w:rsidR="000E3BEC" w:rsidRDefault="000E3BEC" w:rsidP="000E3BEC"/>
    <w:p w14:paraId="6E3328A7" w14:textId="67E938CB" w:rsidR="000E3BEC" w:rsidRDefault="000E3BEC" w:rsidP="000E3BEC">
      <w:r>
        <w:t xml:space="preserve">The education profile of the neighborhood is mixed, with residents showing a higher propensity for attaining GEDs or alternative credentials, some college education without a degree, and associate's degrees. However, the rates of professional and doctoral degrees are notably lower than the national average. </w:t>
      </w:r>
      <w:del w:id="26" w:author="Alex Singleton" w:date="2023-04-23T16:58:00Z">
        <w:r w:rsidDel="00B878F3">
          <w:delText>A considerable number of residents have no schooling completed or have only reached the 9th grade.</w:delText>
        </w:r>
      </w:del>
    </w:p>
    <w:p w14:paraId="3BAB8C2C" w14:textId="77777777" w:rsidR="000E3BEC" w:rsidRDefault="000E3BEC" w:rsidP="000E3BEC"/>
    <w:p w14:paraId="3F2D576A" w14:textId="77777777" w:rsidR="000E3BEC" w:rsidRDefault="000E3BEC" w:rsidP="000E3BEC">
      <w:r>
        <w:t>In terms of income, the neighborhood exhibits a higher proportion of residents with annual incomes ranging from $45,000 to $124,999, as well as a high rate of people with retirement income. Poverty levels and households with persons with disabilities are both lower than the national average.</w:t>
      </w:r>
    </w:p>
    <w:p w14:paraId="497F58C5" w14:textId="77777777" w:rsidR="000E3BEC" w:rsidRDefault="000E3BEC" w:rsidP="000E3BEC"/>
    <w:p w14:paraId="357D608C" w14:textId="77777777" w:rsidR="000E3BEC" w:rsidRDefault="000E3BEC" w:rsidP="000E3BEC">
      <w:r>
        <w:t>The housing landscape is characterized by a high number of owner-occupied, detached single-unit buildings, primarily built between 1950 and 1969. There is a lack of newer and multi-unit housing, with a notably low number of rental properties and vacant houses. The area also has a substantial number of vacant housing units for sale.</w:t>
      </w:r>
    </w:p>
    <w:p w14:paraId="25EDB2AD" w14:textId="77777777" w:rsidR="000E3BEC" w:rsidRDefault="000E3BEC" w:rsidP="000E3BEC"/>
    <w:p w14:paraId="2AEC6C31" w14:textId="77777777" w:rsidR="000E3BEC" w:rsidRDefault="000E3BEC" w:rsidP="000E3BEC">
      <w:r>
        <w:t>Regarding employment, men in the neighborhood are more likely to work in transportation and warehousing, utilities, and administrative roles, while women are more likely to work in finance, insurance, real estate, rental and leasing, and educational services, healthcare, and social assistance.</w:t>
      </w:r>
    </w:p>
    <w:p w14:paraId="4AFF695E" w14:textId="77777777" w:rsidR="000E3BEC" w:rsidRDefault="000E3BEC" w:rsidP="000E3BEC"/>
    <w:p w14:paraId="437A259F" w14:textId="77777777" w:rsidR="000E3BEC" w:rsidRDefault="000E3BEC" w:rsidP="000E3BEC">
      <w:r>
        <w:t>In summary, this neighborhood is primarily characterized by an older, predominantly white population with a preference for single-unit, owner-occupied homes, short commutes to work, and moderate income levels. Residents are more likely to have some college education, but professional and doctoral degrees are less common. The area has a notable lack of ethnic diversity and newer or multi-unit housing options.</w:t>
      </w:r>
    </w:p>
    <w:p w14:paraId="400222DF" w14:textId="77777777" w:rsidR="000E3BEC" w:rsidRDefault="000E3BEC" w:rsidP="000E3BEC"/>
    <w:p w14:paraId="2D00A43F" w14:textId="77777777" w:rsidR="000E3BEC" w:rsidRDefault="000E3BEC" w:rsidP="000E3BEC">
      <w:r>
        <w:t>##########################################</w:t>
      </w:r>
    </w:p>
    <w:p w14:paraId="5C2D8665" w14:textId="77777777" w:rsidR="00CE4278" w:rsidRDefault="00CE4278" w:rsidP="00CE4278"/>
    <w:p w14:paraId="15D241DE" w14:textId="74307C91" w:rsidR="00CE4278" w:rsidRDefault="00CE4278" w:rsidP="00CE4278">
      <w:r>
        <w:t>2_1</w:t>
      </w:r>
    </w:p>
    <w:p w14:paraId="2B3BE08E" w14:textId="0327C6E2" w:rsidR="00CE4278" w:rsidRDefault="00CE4278" w:rsidP="00CE4278">
      <w:r>
        <w:t>Short summary name: Diverse Urban Professionals</w:t>
      </w:r>
    </w:p>
    <w:p w14:paraId="332265DA" w14:textId="77777777" w:rsidR="00CE4278" w:rsidRDefault="00CE4278" w:rsidP="00CE4278">
      <w:r>
        <w:t>The neighborhood is a diverse and bustling urban area, home to a significant Asian population and a higher-than-average number of individuals who identify as Black or African American. There is a notable presence of residents from multi-racial backgrounds, and the area is enriched by a rich linguistic tapestry, with a high concentration of teenagers and adults speaking other Indo-European languages, Asian and Pacific Island languages, and other languages.</w:t>
      </w:r>
    </w:p>
    <w:p w14:paraId="49AA33DC" w14:textId="77777777" w:rsidR="00CE4278" w:rsidRDefault="00CE4278" w:rsidP="00CE4278"/>
    <w:p w14:paraId="561AA01C" w14:textId="2805777D" w:rsidR="00CE4278" w:rsidRDefault="00CE4278" w:rsidP="00CE4278">
      <w:r>
        <w:t>This vibrant locale is characterized by a predominantly young and single demographic. The age range with the highest representation is between 22 and 34 years, with an emphasis on males in this age group. It is also home to a considerable number of never-married men and women, as well as divorced women.</w:t>
      </w:r>
    </w:p>
    <w:p w14:paraId="1D6FA559" w14:textId="74C5B067" w:rsidR="00CE4278" w:rsidRDefault="00CE4278" w:rsidP="00CE4278">
      <w:r>
        <w:t>The residents of this neighborhood are highly educated, with many holding Bachelor's, Master's, and Doctorate degrees. This is reflected in the high number of professionals working in fields such as finance, insurance, real estate, professional, scientific, and technical services, as well as management positions.</w:t>
      </w:r>
    </w:p>
    <w:p w14:paraId="76ACDAA4" w14:textId="557D08C2" w:rsidR="00CE4278" w:rsidRDefault="00CE4278" w:rsidP="00CE4278">
      <w:r>
        <w:t xml:space="preserve">The local economy is flourishing, with residents generally earning more than the national average, particularly in the $30,000-$74,999 income bracket. However, a significant proportion of the population still earns below the poverty level. The majority of workers are employed within the same county as their residence, and a large number work from home. Commuting times for residents are relatively short, with most people traveling 10 to </w:t>
      </w:r>
      <w:del w:id="27" w:author="Alex Singleton" w:date="2023-04-24T19:34:00Z">
        <w:r w:rsidDel="00497DFA">
          <w:delText xml:space="preserve">19 </w:delText>
        </w:r>
      </w:del>
      <w:ins w:id="28" w:author="Alex Singleton" w:date="2023-04-24T19:34:00Z">
        <w:r w:rsidR="00497DFA">
          <w:t xml:space="preserve">34 </w:t>
        </w:r>
      </w:ins>
      <w:r>
        <w:t>minutes to work, predominantly by car or bicycle.</w:t>
      </w:r>
    </w:p>
    <w:p w14:paraId="7D495005" w14:textId="7F3ED784" w:rsidR="00CE4278" w:rsidRDefault="00CE4278" w:rsidP="00CE4278">
      <w:r>
        <w:t xml:space="preserve">Housing in this neighborhood is characterized by a high number of renter-occupied units and a low number of owner-occupied properties. Many of the rental units are in multi-unit buildings, with 5-19 units being the most common. A significant number of residents live alone, particularly males. The housing stock is fairly modern, with most units built </w:t>
      </w:r>
      <w:del w:id="29" w:author="Alex Singleton" w:date="2023-04-24T19:40:00Z">
        <w:r w:rsidDel="001260E0">
          <w:delText>between 2000 and 2013</w:delText>
        </w:r>
      </w:del>
      <w:ins w:id="30" w:author="Alex Singleton" w:date="2023-04-24T19:40:00Z">
        <w:r w:rsidR="001260E0">
          <w:t>since the 1980s</w:t>
        </w:r>
      </w:ins>
      <w:r>
        <w:t>.</w:t>
      </w:r>
    </w:p>
    <w:p w14:paraId="268B5464" w14:textId="7DAAA140" w:rsidR="00CE4278" w:rsidRDefault="00CE4278" w:rsidP="00CE4278">
      <w:r>
        <w:t xml:space="preserve">The cost of living in this area is relatively high, with many residents spending a substantial proportion of their income on housing. </w:t>
      </w:r>
      <w:del w:id="31" w:author="Alex Singleton" w:date="2023-04-24T19:44:00Z">
        <w:r w:rsidDel="00141C36">
          <w:delText>Despite the prevalence of renter-occupied units, the neighborhood has a low rate of vacant housing units for rent, suggesting strong demand for rental properties.</w:delText>
        </w:r>
      </w:del>
    </w:p>
    <w:p w14:paraId="61F2A594" w14:textId="281BB560" w:rsidR="00CE4278" w:rsidRDefault="00CE4278" w:rsidP="00CE4278">
      <w:r>
        <w:t>Access to technology is widespread, with most households owning a computer and having access to the internet. The neighborhood has an above-average number of residents with cellular data plans and internet access without a subscription.</w:t>
      </w:r>
    </w:p>
    <w:p w14:paraId="34C705DE" w14:textId="77777777" w:rsidR="00CE4278" w:rsidRDefault="00CE4278" w:rsidP="00CE4278">
      <w:r>
        <w:t>In summary, this neighborhood is a diverse, young, and well-educated urban area with a thriving professional population. The housing market is dominated by rental properties, with a high demand for multi-unit buildings. Residents generally earn above-average incomes and are employed in professional fields, with short commutes to work.</w:t>
      </w:r>
    </w:p>
    <w:p w14:paraId="5238ED17" w14:textId="77777777" w:rsidR="00CE4278" w:rsidRDefault="00CE4278" w:rsidP="00CE4278"/>
    <w:p w14:paraId="6CEC6438" w14:textId="77777777" w:rsidR="00CE4278" w:rsidRDefault="00CE4278" w:rsidP="00CE4278">
      <w:r>
        <w:t>##########################################</w:t>
      </w:r>
    </w:p>
    <w:p w14:paraId="43CDA284" w14:textId="77777777" w:rsidR="00CE4278" w:rsidRDefault="00CE4278" w:rsidP="00CE4278"/>
    <w:p w14:paraId="42E08AA1" w14:textId="77777777" w:rsidR="00CE4278" w:rsidRDefault="00CE4278" w:rsidP="00CE4278">
      <w:r>
        <w:t>2_2</w:t>
      </w:r>
    </w:p>
    <w:p w14:paraId="3B3312D0" w14:textId="77777777" w:rsidR="00CE4278" w:rsidRDefault="00CE4278" w:rsidP="00CE4278"/>
    <w:p w14:paraId="3165849D" w14:textId="77777777" w:rsidR="00CE4278" w:rsidRDefault="00CE4278" w:rsidP="00CE4278">
      <w:r>
        <w:t>Summary Name: Diverse Urban Enclave</w:t>
      </w:r>
    </w:p>
    <w:p w14:paraId="1E9D46B7" w14:textId="77777777" w:rsidR="00CE4278" w:rsidRDefault="00CE4278" w:rsidP="00CE4278"/>
    <w:p w14:paraId="12AE9F7E" w14:textId="65BCA205" w:rsidR="00CE4278" w:rsidDel="000D69F8" w:rsidRDefault="00CE4278" w:rsidP="00CE4278">
      <w:pPr>
        <w:rPr>
          <w:del w:id="32" w:author="Alex Singleton" w:date="2023-04-24T19:53:00Z"/>
        </w:rPr>
      </w:pPr>
      <w:r>
        <w:t xml:space="preserve">This neighborhood exhibits unique characteristics when compared to the national average. The population has a higher proportion of males and females in the age groups 22 to </w:t>
      </w:r>
      <w:del w:id="33" w:author="Alex Singleton" w:date="2023-04-24T19:52:00Z">
        <w:r w:rsidDel="004D3C8A">
          <w:delText xml:space="preserve">24 years, 25 to 29 </w:delText>
        </w:r>
        <w:r w:rsidDel="004D3C8A">
          <w:lastRenderedPageBreak/>
          <w:delText xml:space="preserve">years, 30 to </w:delText>
        </w:r>
      </w:del>
      <w:r>
        <w:t xml:space="preserve">34 years, </w:t>
      </w:r>
      <w:ins w:id="34" w:author="Alex Singleton" w:date="2023-04-24T19:53:00Z">
        <w:r w:rsidR="000D69F8">
          <w:t xml:space="preserve">and </w:t>
        </w:r>
      </w:ins>
      <w:r>
        <w:t xml:space="preserve">80 </w:t>
      </w:r>
      <w:del w:id="35" w:author="Alex Singleton" w:date="2023-04-24T19:52:00Z">
        <w:r w:rsidDel="004D3C8A">
          <w:delText xml:space="preserve">to 84 </w:delText>
        </w:r>
      </w:del>
      <w:r>
        <w:t>years</w:t>
      </w:r>
      <w:del w:id="36" w:author="Alex Singleton" w:date="2023-04-24T19:52:00Z">
        <w:r w:rsidDel="004D3C8A">
          <w:delText>, and 85 years</w:delText>
        </w:r>
      </w:del>
      <w:r>
        <w:t xml:space="preserve"> and over. This makes it a diverse community in terms of age, with a notable presence of young adults and seniors.</w:t>
      </w:r>
    </w:p>
    <w:p w14:paraId="5029636A" w14:textId="77777777" w:rsidR="00CE4278" w:rsidRDefault="00CE4278" w:rsidP="00CE4278"/>
    <w:p w14:paraId="5ED7ADA7" w14:textId="77777777" w:rsidR="00CE4278" w:rsidRDefault="00CE4278" w:rsidP="00CE4278">
      <w:r>
        <w:t>The racial and ethnic composition of the neighborhood is quite varied, with a significantly higher percentage of Asian residents and people identifying as three or more races. Language diversity is also prominent, especially among adults and seniors, who speak other Indo-European, Asian and Pacific Island, and other languages at rates much higher than the national average.</w:t>
      </w:r>
    </w:p>
    <w:p w14:paraId="132DB8D6" w14:textId="77777777" w:rsidR="00CE4278" w:rsidRDefault="00CE4278" w:rsidP="00CE4278"/>
    <w:p w14:paraId="5C18A310" w14:textId="77777777" w:rsidR="00CE4278" w:rsidRDefault="00CE4278" w:rsidP="00CE4278">
      <w:r>
        <w:t xml:space="preserve">The neighborhood has a strong local workforce, with many residents working within the same county or even in the same place of residence. The area is particularly friendly to alternative modes of transportation, as a substantial number of residents commute to work by public transportation, bicycle, or walking. Working hours are also somewhat </w:t>
      </w:r>
      <w:del w:id="37" w:author="Alex Singleton" w:date="2023-04-24T20:07:00Z">
        <w:r w:rsidDel="007E41E8">
          <w:delText>un</w:delText>
        </w:r>
      </w:del>
      <w:r>
        <w:t>conventional, with a higher proportion of individuals starting work between 8:30 a.m. and 9:59 a.m. or later in the day.</w:t>
      </w:r>
    </w:p>
    <w:p w14:paraId="383474EE" w14:textId="77777777" w:rsidR="00CE4278" w:rsidRDefault="00CE4278" w:rsidP="00CE4278"/>
    <w:p w14:paraId="4F769950" w14:textId="77777777" w:rsidR="00CE4278" w:rsidRDefault="00CE4278" w:rsidP="00CE4278">
      <w:r>
        <w:t>When it comes to living arrangements, the neighborhood has an unusually high rate of males and females living alone, as well as same-sex spouses. Traditional family structures, such as living with biological, adopted, or stepchildren, are less common in this area. Additionally, there is a higher concentration of group quarters and vacant houses, with a significant proportion of vacant housing units being for rent or for seasonal, recreational, or occasional use.</w:t>
      </w:r>
    </w:p>
    <w:p w14:paraId="13E47D83" w14:textId="77777777" w:rsidR="00CE4278" w:rsidRDefault="00CE4278" w:rsidP="00CE4278"/>
    <w:p w14:paraId="3FAFD033" w14:textId="77777777" w:rsidR="00CE4278" w:rsidRDefault="00CE4278" w:rsidP="00CE4278">
      <w:r>
        <w:t>The educational attainment of the residents is diverse, but there is a notable presence of individuals with higher degrees such as Bachelor's, Master's, professional school, and Doctorate degrees. Many people in this neighborhood work in fields such as finance and insurance, real estate, professional services, management of companies and enterprises, and educational services, and healthcare and social assistance.</w:t>
      </w:r>
    </w:p>
    <w:p w14:paraId="56D3048D" w14:textId="77777777" w:rsidR="00CE4278" w:rsidRDefault="00CE4278" w:rsidP="00CE4278"/>
    <w:p w14:paraId="78626EC2" w14:textId="77777777" w:rsidR="00CE4278" w:rsidRDefault="00CE4278" w:rsidP="00CE4278">
      <w:r>
        <w:t>Income distribution in this neighborhood is skewed, with a high number of residents earning an annual income of less than $35,000. However, a considerable proportion of the population also has retirement income. The community has a higher percentage of households with one or more persons with a disability and a relatively high poverty rate.</w:t>
      </w:r>
    </w:p>
    <w:p w14:paraId="73400B00" w14:textId="77777777" w:rsidR="00CE4278" w:rsidRDefault="00CE4278" w:rsidP="00CE4278"/>
    <w:p w14:paraId="7AF2E905" w14:textId="77777777" w:rsidR="00CE4278" w:rsidRDefault="00CE4278" w:rsidP="00CE4278">
      <w:r>
        <w:t>In terms of housing, there is a strong preference for renter-occupied units, with a large number of buildings having 10 or more units. There is also an abundance of housing built in 1939 or earlier and 1950-1969, as well as newer construction from 2014 onwards.</w:t>
      </w:r>
    </w:p>
    <w:p w14:paraId="53E265EB" w14:textId="77777777" w:rsidR="00CE4278" w:rsidRDefault="00CE4278" w:rsidP="00CE4278"/>
    <w:p w14:paraId="2F6CC103" w14:textId="77777777" w:rsidR="00CE4278" w:rsidRDefault="00CE4278" w:rsidP="00CE4278">
      <w:r>
        <w:t>Overall, this neighborhood is characterized by its age, racial, and linguistic diversity, strong local workforce, and preference for alternative modes of transportation. The community has unique living arrangements and a wide range of educational attainment and occupational backgrounds.</w:t>
      </w:r>
    </w:p>
    <w:p w14:paraId="7A35655B" w14:textId="77777777" w:rsidR="00CE4278" w:rsidRDefault="00CE4278" w:rsidP="00CE4278"/>
    <w:p w14:paraId="6D7E4905" w14:textId="77777777" w:rsidR="00CE4278" w:rsidRDefault="00CE4278" w:rsidP="00CE4278">
      <w:r>
        <w:lastRenderedPageBreak/>
        <w:t>##########################################</w:t>
      </w:r>
    </w:p>
    <w:p w14:paraId="20C4337D" w14:textId="77777777" w:rsidR="00CE4278" w:rsidRDefault="00CE4278" w:rsidP="00CE4278"/>
    <w:p w14:paraId="21F800D4" w14:textId="77777777" w:rsidR="00CE4278" w:rsidRDefault="00CE4278" w:rsidP="00CE4278">
      <w:r>
        <w:t>2_3</w:t>
      </w:r>
    </w:p>
    <w:p w14:paraId="42448441" w14:textId="77777777" w:rsidR="00CE4278" w:rsidRDefault="00CE4278" w:rsidP="00CE4278"/>
    <w:p w14:paraId="59929724" w14:textId="77777777" w:rsidR="00CE4278" w:rsidRDefault="00CE4278" w:rsidP="00CE4278">
      <w:r>
        <w:t>Summary Name: Youthful Academic Eco-Community</w:t>
      </w:r>
    </w:p>
    <w:p w14:paraId="67BD1EA3" w14:textId="77777777" w:rsidR="00CE4278" w:rsidRDefault="00CE4278" w:rsidP="00CE4278"/>
    <w:p w14:paraId="5D4D35E5" w14:textId="77777777" w:rsidR="00CE4278" w:rsidRDefault="00CE4278" w:rsidP="00CE4278">
      <w:r>
        <w:t>This neighborhood is a youthful and vibrant area with a high concentration of young adults aged 18 to 21 years old, particularly females. As a result, the population is predominantly single, with a large number of people never having been married. The area has a diverse ethnic composition, with a significantly higher proportion of Asian residents and a lower proportion of Hispanic or Latino residents compared to the national average.</w:t>
      </w:r>
    </w:p>
    <w:p w14:paraId="7619747F" w14:textId="77777777" w:rsidR="00CE4278" w:rsidRDefault="00CE4278" w:rsidP="00CE4278"/>
    <w:p w14:paraId="499711F7" w14:textId="77777777" w:rsidR="00CE4278" w:rsidRDefault="00CE4278" w:rsidP="00CE4278">
      <w:r>
        <w:t>The residents of this neighborhood are highly educated, with a large number holding doctorate degrees. The area boasts a particularly strong presence in the fields of educational services, healthcare and social assistance, as well as arts, entertainment, recreation, accommodation, and food services. The neighborhood is especially appealing to those working in these sectors, as a large number of residents work in the same county or even in the place of residence.</w:t>
      </w:r>
    </w:p>
    <w:p w14:paraId="439904E0" w14:textId="77777777" w:rsidR="00CE4278" w:rsidRDefault="00CE4278" w:rsidP="00CE4278"/>
    <w:p w14:paraId="605CDE8A" w14:textId="77777777" w:rsidR="00CE4278" w:rsidRDefault="00CE4278" w:rsidP="00CE4278">
      <w:r>
        <w:t>The area is characterized by an environmentally conscious and active community, evident from the high number of people who choose to commute by bicycle or walking to work. Public transportation is also a popular choice among the residents, while car usage is considerably low.</w:t>
      </w:r>
    </w:p>
    <w:p w14:paraId="65D233D0" w14:textId="77777777" w:rsidR="00CE4278" w:rsidRDefault="00CE4278" w:rsidP="00CE4278"/>
    <w:p w14:paraId="4C1AB10B" w14:textId="77777777" w:rsidR="00CE4278" w:rsidRDefault="00CE4278" w:rsidP="00CE4278">
      <w:r>
        <w:t>The majority of residents in this neighborhood enjoy relatively short commuting times of less than 15 minutes, which contributes to a high quality of life. There is also a significant portion of the population living in group quarters, such as dormitories, which further supports the notion of a young, dynamic, and academically-oriented community.</w:t>
      </w:r>
    </w:p>
    <w:p w14:paraId="3706BDDA" w14:textId="77777777" w:rsidR="00CE4278" w:rsidRDefault="00CE4278" w:rsidP="00CE4278"/>
    <w:p w14:paraId="18AE1948" w14:textId="42EC7AA7" w:rsidR="00CE4278" w:rsidRDefault="00CE4278" w:rsidP="00CE4278">
      <w:r>
        <w:t xml:space="preserve">In terms of housing, the neighborhood is primarily renter-occupied, with a large number of vacant housing units available for rent. The area has a wide variety of housing types, with buildings that have </w:t>
      </w:r>
      <w:del w:id="38" w:author="Alex Singleton" w:date="2023-04-24T20:32:00Z">
        <w:r w:rsidDel="00EE603B">
          <w:delText>10 to 49</w:delText>
        </w:r>
      </w:del>
      <w:ins w:id="39" w:author="Alex Singleton" w:date="2023-04-24T20:32:00Z">
        <w:r w:rsidR="00EE603B">
          <w:t>multiple</w:t>
        </w:r>
      </w:ins>
      <w:r>
        <w:t xml:space="preserve"> units being particularly common. The housing stock is relatively new, with many units built between 2010 and 2013, as well as from 2014 onwards.</w:t>
      </w:r>
    </w:p>
    <w:p w14:paraId="6A0CA4C3" w14:textId="77777777" w:rsidR="00CE4278" w:rsidRDefault="00CE4278" w:rsidP="00CE4278"/>
    <w:p w14:paraId="0219C33B" w14:textId="77777777" w:rsidR="00CE4278" w:rsidRDefault="00CE4278" w:rsidP="00CE4278">
      <w:r>
        <w:t>The neighborhood's population is notably diverse in terms of language, with a high number of adults speaking Asian and Pacific Island languages, as well as other Indo-European languages. The area is also characterized by a significant number of people with annual incomes below $10,000, which suggests the presence of a financially struggling population. A large portion of residents in the neighborhood spends 50 percent or more of their income on housing, indicating a high housing cost burden for many individuals.</w:t>
      </w:r>
    </w:p>
    <w:p w14:paraId="3163619C" w14:textId="77777777" w:rsidR="00CE4278" w:rsidRDefault="00CE4278" w:rsidP="00CE4278"/>
    <w:p w14:paraId="4CA479D6" w14:textId="77777777" w:rsidR="00CE4278" w:rsidRDefault="00CE4278" w:rsidP="00CE4278">
      <w:r>
        <w:t>Overall, the neighborhood is a vibrant, diverse, and youthful community with a strong focus on education, healthcare, social assistance, and arts, entertainment, and recreation. The area's residents enjoy short commutes, alternative transportation options, and a variety of housing choices, making it an attractive destination for young professionals, students, and academics.</w:t>
      </w:r>
    </w:p>
    <w:p w14:paraId="5CE2E141" w14:textId="77777777" w:rsidR="00CE4278" w:rsidRDefault="00CE4278" w:rsidP="00CE4278"/>
    <w:p w14:paraId="06E864A4" w14:textId="77777777" w:rsidR="00CE4278" w:rsidRDefault="00CE4278" w:rsidP="00CE4278">
      <w:r>
        <w:t>##########################################</w:t>
      </w:r>
    </w:p>
    <w:p w14:paraId="1C699BE1" w14:textId="77777777" w:rsidR="00CE4278" w:rsidRDefault="00CE4278" w:rsidP="00CE4278"/>
    <w:p w14:paraId="1A8DD856" w14:textId="77777777" w:rsidR="00CE4278" w:rsidRDefault="00CE4278" w:rsidP="00CE4278">
      <w:r>
        <w:t>2_4</w:t>
      </w:r>
    </w:p>
    <w:p w14:paraId="4EB12DAA" w14:textId="77777777" w:rsidR="00CE4278" w:rsidRDefault="00CE4278" w:rsidP="00CE4278"/>
    <w:p w14:paraId="7E31A51A" w14:textId="77777777" w:rsidR="00CE4278" w:rsidRDefault="00CE4278" w:rsidP="00CE4278">
      <w:r>
        <w:t>Summary Name: Young, Educated, Diverse Professionals</w:t>
      </w:r>
    </w:p>
    <w:p w14:paraId="5197C830" w14:textId="77777777" w:rsidR="00CE4278" w:rsidRDefault="00CE4278" w:rsidP="00CE4278"/>
    <w:p w14:paraId="46E7A916" w14:textId="77777777" w:rsidR="00CE4278" w:rsidRDefault="00CE4278" w:rsidP="00CE4278">
      <w:r>
        <w:t>The neighborhood presents a unique demographic profile with certain characteristics that stand out compared to the national average. The population is heavily skewed towards young adults, particularly males and females aged 22 to 34 years old. This age group is significantly overrepresented compared to other age ranges. Conversely, children and teenagers are underrepresented, with especially low numbers of male and female children aged 5 to 17 years old.</w:t>
      </w:r>
    </w:p>
    <w:p w14:paraId="404E8E0E" w14:textId="77777777" w:rsidR="00CE4278" w:rsidRDefault="00CE4278" w:rsidP="00CE4278"/>
    <w:p w14:paraId="20AC797E" w14:textId="77777777" w:rsidR="00CE4278" w:rsidRDefault="00CE4278" w:rsidP="00CE4278">
      <w:r>
        <w:t>Ethnically, the neighborhood has a notably high Asian population, while the Black or African American and Hispanic or Latino populations are significantly below the national average. The community is also linguistically diverse, with an overrepresentation of teenagers and adults speaking Asian and Pacific Island languages and other Indo-European languages. Seniors in the neighborhood also show a higher prevalence of speaking other Indo-European languages and Asian and Pacific Island languages.</w:t>
      </w:r>
    </w:p>
    <w:p w14:paraId="13BD986A" w14:textId="77777777" w:rsidR="00CE4278" w:rsidRDefault="00CE4278" w:rsidP="00CE4278"/>
    <w:p w14:paraId="6B8CD27A" w14:textId="12F042FA" w:rsidR="00CE4278" w:rsidRDefault="00CE4278" w:rsidP="00CE4278">
      <w:r>
        <w:t xml:space="preserve">In terms of employment and commuting patterns, the neighborhood stands out for its high rate of residents who work in the same county or place of residence. Additionally, the area is characterized by an extensive use of alternative transportation modes, such as public transportation, bicycles, and walking, compared to a relatively low reliance on cars, trucks, or vans. Work from home is also more prevalent in this neighborhood, and the majority of residents start work </w:t>
      </w:r>
      <w:del w:id="40" w:author="Alex Singleton" w:date="2023-04-24T20:40:00Z">
        <w:r w:rsidDel="00EE603B">
          <w:delText xml:space="preserve">later </w:delText>
        </w:r>
      </w:del>
      <w:r>
        <w:t>in the morning</w:t>
      </w:r>
      <w:del w:id="41" w:author="Alex Singleton" w:date="2023-04-24T20:40:00Z">
        <w:r w:rsidDel="00EE603B">
          <w:delText>, around 8:30 AM to 9:59 AM</w:delText>
        </w:r>
      </w:del>
      <w:r>
        <w:t>.</w:t>
      </w:r>
    </w:p>
    <w:p w14:paraId="14738676" w14:textId="77777777" w:rsidR="00CE4278" w:rsidRDefault="00CE4278" w:rsidP="00CE4278"/>
    <w:p w14:paraId="2EFA2553" w14:textId="33516DED" w:rsidR="00CE4278" w:rsidRDefault="00CE4278" w:rsidP="00CE4278">
      <w:del w:id="42" w:author="Alex Singleton" w:date="2023-04-24T20:44:00Z">
        <w:r w:rsidDel="00787BE8">
          <w:delText>Despite the</w:delText>
        </w:r>
      </w:del>
      <w:ins w:id="43" w:author="Alex Singleton" w:date="2023-04-24T20:44:00Z">
        <w:r w:rsidR="00787BE8">
          <w:t>There are a</w:t>
        </w:r>
      </w:ins>
      <w:r>
        <w:t xml:space="preserve"> high number of housing units that are renter-occupied</w:t>
      </w:r>
      <w:del w:id="44" w:author="Alex Singleton" w:date="2023-04-24T20:44:00Z">
        <w:r w:rsidDel="00787BE8">
          <w:delText>, the rent prices are not described, as the proportion of renter-occupied housing units is below the national average. Notably, the neighborhood has</w:delText>
        </w:r>
      </w:del>
      <w:ins w:id="45" w:author="Alex Singleton" w:date="2023-04-24T20:44:00Z">
        <w:r w:rsidR="00787BE8">
          <w:t xml:space="preserve"> and</w:t>
        </w:r>
      </w:ins>
      <w:r>
        <w:t xml:space="preserve"> a high number of vacant houses, including those for rent, for sale, and for seasonal or occasional use.</w:t>
      </w:r>
    </w:p>
    <w:p w14:paraId="4D76AD6E" w14:textId="77777777" w:rsidR="00CE4278" w:rsidRDefault="00CE4278" w:rsidP="00CE4278"/>
    <w:p w14:paraId="5CE82B5A" w14:textId="77777777" w:rsidR="00CE4278" w:rsidRDefault="00CE4278" w:rsidP="00CE4278">
      <w:r>
        <w:lastRenderedPageBreak/>
        <w:t>The residents in this neighborhood have a high level of education, with a substantial percentage holding bachelor's, master's, professional, and doctorate degrees. The neighborhood is characterized by high-income households, with a significant portion earning over $125,000 annually. However, the percentage of households with retirement income is below the national average.</w:t>
      </w:r>
    </w:p>
    <w:p w14:paraId="51D40618" w14:textId="77777777" w:rsidR="00CE4278" w:rsidRDefault="00CE4278" w:rsidP="00CE4278"/>
    <w:p w14:paraId="4DFA9DDC" w14:textId="77777777" w:rsidR="00CE4278" w:rsidRDefault="00CE4278" w:rsidP="00CE4278">
      <w:r>
        <w:t>The population predominantly lives alone or with same-sex spouses, with very few residents living with biological, adopted, or stepchildren or grandchildren. There is a high rate of never-married men and women, while the proportion of married couples is below the national average.</w:t>
      </w:r>
    </w:p>
    <w:p w14:paraId="2286E447" w14:textId="77777777" w:rsidR="00CE4278" w:rsidRDefault="00CE4278" w:rsidP="00CE4278"/>
    <w:p w14:paraId="2BF04C17" w14:textId="77777777" w:rsidR="00CE4278" w:rsidRDefault="00CE4278" w:rsidP="00CE4278">
      <w:r>
        <w:t>In terms of housing structures, the neighborhood is dominated by large buildings with 50 or more units, with a considerable number of recently built housing units (2010 or later). In contrast, there are very few smaller buildings or mobile homes.</w:t>
      </w:r>
    </w:p>
    <w:p w14:paraId="3CA3CF18" w14:textId="77777777" w:rsidR="00CE4278" w:rsidRDefault="00CE4278" w:rsidP="00CE4278"/>
    <w:p w14:paraId="734CA328" w14:textId="5E23DD4C" w:rsidR="00CE4278" w:rsidRDefault="00CE4278" w:rsidP="00CE4278">
      <w:r>
        <w:t xml:space="preserve">The neighborhood has a high rate of internet access, with most households having a broadband internet subscription. </w:t>
      </w:r>
      <w:del w:id="46" w:author="Alex Singleton" w:date="2023-04-24T21:14:00Z">
        <w:r w:rsidDel="004E6B14">
          <w:delText>However, there is also a sizable portion of households with no internet access.</w:delText>
        </w:r>
      </w:del>
    </w:p>
    <w:p w14:paraId="5E1C34C2" w14:textId="77777777" w:rsidR="00CE4278" w:rsidRDefault="00CE4278" w:rsidP="00CE4278"/>
    <w:p w14:paraId="7B20E0CC" w14:textId="77777777" w:rsidR="00CE4278" w:rsidRDefault="00CE4278" w:rsidP="00CE4278">
      <w:r>
        <w:t>Occupationally, the residents are predominantly employed in professional, scientific, and technical services, as well as finance, insurance, real estate, rental, and leasing sectors. Men also have a high rate of employment in management of companies and enterprises, while women have a substantial presence in educational services, healthcare, and social assistance sectors.</w:t>
      </w:r>
    </w:p>
    <w:p w14:paraId="375CE8A6" w14:textId="77777777" w:rsidR="00CE4278" w:rsidRDefault="00CE4278" w:rsidP="00CE4278"/>
    <w:p w14:paraId="0255E992" w14:textId="77777777" w:rsidR="00CE4278" w:rsidRDefault="00CE4278" w:rsidP="00CE4278">
      <w:r>
        <w:t>In summary, this neighborhood is characterized by its young, highly-educated, and high-income residents with a strong Asian presence. The area boasts alternative commuting methods and a high rate of professional and technical employment.</w:t>
      </w:r>
    </w:p>
    <w:p w14:paraId="34EE4188" w14:textId="77777777" w:rsidR="00CE4278" w:rsidRDefault="00CE4278" w:rsidP="00CE4278"/>
    <w:p w14:paraId="3354E0CA" w14:textId="77777777" w:rsidR="00CE4278" w:rsidRDefault="00CE4278" w:rsidP="00CE4278">
      <w:r>
        <w:t>##########################################</w:t>
      </w:r>
    </w:p>
    <w:p w14:paraId="5A4082D1" w14:textId="77777777" w:rsidR="00CE4278" w:rsidRDefault="00CE4278" w:rsidP="00CE4278"/>
    <w:p w14:paraId="77E7792B" w14:textId="77777777" w:rsidR="00CE4278" w:rsidRDefault="00CE4278" w:rsidP="00CE4278">
      <w:r>
        <w:t>2_5</w:t>
      </w:r>
    </w:p>
    <w:p w14:paraId="06206062" w14:textId="77777777" w:rsidR="00CE4278" w:rsidRDefault="00CE4278" w:rsidP="00CE4278"/>
    <w:p w14:paraId="231E4986" w14:textId="77777777" w:rsidR="00CE4278" w:rsidRDefault="00CE4278" w:rsidP="00CE4278">
      <w:r>
        <w:t>Short summary name: "Diverse Urban Professionals"</w:t>
      </w:r>
    </w:p>
    <w:p w14:paraId="5BF75CD0" w14:textId="77777777" w:rsidR="00CE4278" w:rsidRDefault="00CE4278" w:rsidP="00CE4278"/>
    <w:p w14:paraId="3BB08E2D" w14:textId="77777777" w:rsidR="00CE4278" w:rsidRDefault="00CE4278" w:rsidP="00CE4278">
      <w:r>
        <w:t xml:space="preserve">This neighborhood is a bustling, diverse, </w:t>
      </w:r>
      <w:commentRangeStart w:id="47"/>
      <w:r>
        <w:t xml:space="preserve">and urban area </w:t>
      </w:r>
      <w:commentRangeEnd w:id="47"/>
      <w:r w:rsidR="0011742D">
        <w:rPr>
          <w:rStyle w:val="CommentReference"/>
        </w:rPr>
        <w:commentReference w:id="47"/>
      </w:r>
      <w:r>
        <w:t>with a prominent young adult and professional population. It stands out for its high concentration of young adults aged 22 to 39 years, with a particularly high number of individuals aged 25 to 34 years. The Asian population is significantly above the national average, and there is also a notable presence of people identifying as two or more races or three or more races. The neighborhood is linguistically diverse, with a large percentage of teenagers and adults speaking other Indo-European, Asian and Pacific Island, and other languages.</w:t>
      </w:r>
    </w:p>
    <w:p w14:paraId="7F4B1C6D" w14:textId="77777777" w:rsidR="00CE4278" w:rsidRDefault="00CE4278" w:rsidP="00CE4278"/>
    <w:p w14:paraId="7F8E77C2" w14:textId="17E4CDAA" w:rsidR="00CE4278" w:rsidRDefault="00CE4278" w:rsidP="00CE4278">
      <w:r>
        <w:t xml:space="preserve">The local workforce is primarily employed in professional, scientific, and technical services, with a considerable presence in finance, insurance, real estate, and management sectors. The neighborhood is characterized by its local-centric work culture, as a large portion of residents work within the county or even at their place of residence. </w:t>
      </w:r>
      <w:del w:id="48" w:author="Alex Singleton" w:date="2023-04-24T21:22:00Z">
        <w:r w:rsidDel="00787E8A">
          <w:delText>Furthermore, a significant number of people in this area work from home.</w:delText>
        </w:r>
      </w:del>
    </w:p>
    <w:p w14:paraId="1795388D" w14:textId="77777777" w:rsidR="00CE4278" w:rsidRDefault="00CE4278" w:rsidP="00CE4278"/>
    <w:p w14:paraId="52A7426D" w14:textId="435FFF2D" w:rsidR="00CE4278" w:rsidRDefault="00CE4278" w:rsidP="00CE4278">
      <w:r>
        <w:t xml:space="preserve">The community is known for its extensive use of public transportation and eco-friendly commuting options like bicycling and walking. Residents typically start their workday later in the morning, with the majority beginning between 8:00 a.m. and 9:59 a.m. Commuting times are predominantly between </w:t>
      </w:r>
      <w:del w:id="49" w:author="Alex Singleton" w:date="2023-04-24T21:24:00Z">
        <w:r w:rsidDel="007E4981">
          <w:delText xml:space="preserve">30 </w:delText>
        </w:r>
      </w:del>
      <w:ins w:id="50" w:author="Alex Singleton" w:date="2023-04-24T21:24:00Z">
        <w:r w:rsidR="007E4981">
          <w:t xml:space="preserve">25 </w:t>
        </w:r>
      </w:ins>
      <w:r>
        <w:t xml:space="preserve">to </w:t>
      </w:r>
      <w:del w:id="51" w:author="Alex Singleton" w:date="2023-04-24T21:24:00Z">
        <w:r w:rsidDel="007E4981">
          <w:delText xml:space="preserve">59 </w:delText>
        </w:r>
      </w:del>
      <w:ins w:id="52" w:author="Alex Singleton" w:date="2023-04-24T21:24:00Z">
        <w:r w:rsidR="007E4981">
          <w:t xml:space="preserve">90 </w:t>
        </w:r>
      </w:ins>
      <w:r>
        <w:t>minutes, although some residents have even longer commutes of 60 minutes or more.</w:t>
      </w:r>
    </w:p>
    <w:p w14:paraId="75AC3B31" w14:textId="77777777" w:rsidR="00CE4278" w:rsidRDefault="00CE4278" w:rsidP="00CE4278"/>
    <w:p w14:paraId="6B67C0B5" w14:textId="77777777" w:rsidR="00CE4278" w:rsidRDefault="00CE4278" w:rsidP="00CE4278">
      <w:r>
        <w:t>In terms of living arrangements, the neighborhood features a substantial number of residents living alone, particularly males. Same-sex spouse households are also significantly more common in this area compared to the national average. However, fewer households comprise biological, adopted, or stepchildren, and there are fewer married couple families.</w:t>
      </w:r>
    </w:p>
    <w:p w14:paraId="0658CDFA" w14:textId="77777777" w:rsidR="00CE4278" w:rsidRDefault="00CE4278" w:rsidP="00CE4278"/>
    <w:p w14:paraId="17E2AACB" w14:textId="35C83DF0" w:rsidR="00CE4278" w:rsidRDefault="00CE4278" w:rsidP="00CE4278">
      <w:r>
        <w:t>Education levels in this neighborhood are high, with a large percentage of residents holding bachelor's, master's, professional, or doctorate degrees. The area also has a considerable number of people with annual incomes of $</w:t>
      </w:r>
      <w:del w:id="53" w:author="Alex Singleton" w:date="2023-04-24T21:28:00Z">
        <w:r w:rsidDel="00C036D6">
          <w:delText>125</w:delText>
        </w:r>
      </w:del>
      <w:ins w:id="54" w:author="Alex Singleton" w:date="2023-04-24T21:28:00Z">
        <w:r w:rsidR="00C036D6">
          <w:t>100</w:t>
        </w:r>
      </w:ins>
      <w:r>
        <w:t>,000 or higher</w:t>
      </w:r>
      <w:del w:id="55" w:author="Alex Singleton" w:date="2023-04-24T21:28:00Z">
        <w:r w:rsidDel="00A449AA">
          <w:delText>, and many residents spend a significant portion of their income on housing.</w:delText>
        </w:r>
      </w:del>
    </w:p>
    <w:p w14:paraId="6DBEDF59" w14:textId="77777777" w:rsidR="00CE4278" w:rsidRDefault="00CE4278" w:rsidP="00CE4278"/>
    <w:p w14:paraId="4E8B3C9D" w14:textId="446DC22D" w:rsidR="00CE4278" w:rsidRDefault="00CE4278" w:rsidP="00CE4278">
      <w:r>
        <w:t xml:space="preserve">The housing market is characterized by a high number of renter-occupied units and a diverse mix of multi-unit buildings. Most housing units in the area are located in buildings with 10 or more units, with a particularly high concentration of buildings with 50 or more units. </w:t>
      </w:r>
      <w:del w:id="56" w:author="Alex Singleton" w:date="2023-04-24T21:34:00Z">
        <w:r w:rsidDel="00A565E8">
          <w:delText>The neighborhood also has a significant number of vacant houses.</w:delText>
        </w:r>
      </w:del>
    </w:p>
    <w:p w14:paraId="4EA1206F" w14:textId="77777777" w:rsidR="00CE4278" w:rsidRDefault="00CE4278" w:rsidP="00CE4278"/>
    <w:p w14:paraId="16663485" w14:textId="77777777" w:rsidR="00CE4278" w:rsidRDefault="00CE4278" w:rsidP="00CE4278">
      <w:r>
        <w:t>In summary, this neighborhood is a diverse, urban, and educated community with a strong professional workforce, a significant young adult population, and a focus on eco-friendly commuting options.</w:t>
      </w:r>
    </w:p>
    <w:p w14:paraId="69F97EE6" w14:textId="77777777" w:rsidR="00CE4278" w:rsidRDefault="00CE4278" w:rsidP="00CE4278"/>
    <w:p w14:paraId="23861A51" w14:textId="77777777" w:rsidR="00CE4278" w:rsidRDefault="00CE4278" w:rsidP="00CE4278">
      <w:r>
        <w:t>##########################################</w:t>
      </w:r>
    </w:p>
    <w:p w14:paraId="6AAC6A51" w14:textId="77777777" w:rsidR="00CE4278" w:rsidRDefault="00CE4278" w:rsidP="00CE4278"/>
    <w:p w14:paraId="73779DE8" w14:textId="77777777" w:rsidR="00CE4278" w:rsidRDefault="00CE4278" w:rsidP="00CE4278">
      <w:r>
        <w:t>3_1</w:t>
      </w:r>
    </w:p>
    <w:p w14:paraId="4EF1D07B" w14:textId="77777777" w:rsidR="00CE4278" w:rsidRDefault="00CE4278" w:rsidP="00CE4278"/>
    <w:p w14:paraId="2DD7DA9F" w14:textId="77777777" w:rsidR="00CE4278" w:rsidRDefault="00CE4278" w:rsidP="00CE4278">
      <w:r>
        <w:t>Summary name: Elderly Agricultural Community</w:t>
      </w:r>
    </w:p>
    <w:p w14:paraId="4CEADABB" w14:textId="77777777" w:rsidR="00CE4278" w:rsidRDefault="00CE4278" w:rsidP="00CE4278"/>
    <w:p w14:paraId="68D61105" w14:textId="77777777" w:rsidR="00CE4278" w:rsidRDefault="00CE4278" w:rsidP="00CE4278">
      <w:r>
        <w:lastRenderedPageBreak/>
        <w:t>This neighborhood exhibits a unique combination of demographic, economic, and lifestyle characteristics. It has a predominantly elderly population, with a particularly high concentration of males aged 62 and older and females aged 67 and older. The neighborhood is predominantly White, with a very low representation of other races and ethnicities, including Black or African American, Asian, Hispanic or Latino, and those identifying as two or more races.</w:t>
      </w:r>
    </w:p>
    <w:p w14:paraId="7757EBE4" w14:textId="77777777" w:rsidR="00CE4278" w:rsidRDefault="00CE4278" w:rsidP="00CE4278"/>
    <w:p w14:paraId="03018C6F" w14:textId="77777777" w:rsidR="00CE4278" w:rsidRDefault="00CE4278" w:rsidP="00CE4278">
      <w:r>
        <w:t>The residents of this area mostly work in the same county as their residence but tend to have a very short commute, usually less than 10 minutes. Interestingly, a significant proportion of workers start their workday very early, between 12:00 a.m. and 5:59 a.m. The primary mode of transportation to work is by car, truck, or van, with very few residents utilizing public transportation, bicycles, or walking to work. Working from home is also relatively uncommon in this area.</w:t>
      </w:r>
    </w:p>
    <w:p w14:paraId="6D752283" w14:textId="77777777" w:rsidR="00CE4278" w:rsidRDefault="00CE4278" w:rsidP="00CE4278"/>
    <w:p w14:paraId="41B9F188" w14:textId="77777777" w:rsidR="00CE4278" w:rsidRDefault="00CE4278" w:rsidP="00CE4278">
      <w:r>
        <w:t>The neighborhood has a higher proportion of men who have never been married, as well as those who are widowed or divorced. In contrast, there is a lower percentage of never-married, separated, and widowed women. The community features a high percentage of stepchildren and a low percentage of same-sex spouses living together.</w:t>
      </w:r>
    </w:p>
    <w:p w14:paraId="1573B537" w14:textId="77777777" w:rsidR="00CE4278" w:rsidRDefault="00CE4278" w:rsidP="00CE4278"/>
    <w:p w14:paraId="12FBCB69" w14:textId="77777777" w:rsidR="00CE4278" w:rsidRDefault="00CE4278" w:rsidP="00CE4278">
      <w:r>
        <w:t>Educationally, the neighborhood displays a high percentage of residents with a 10th or 11th-grade education, a GED or alternative credential, and some college experience with no degree. In contrast, there is a low representation of residents with a bachelor's degree or higher. The area has higher rates of low-income households, particularly those earning less than $75,000 per year, and a significant proportion of residents receiving retirement income.</w:t>
      </w:r>
    </w:p>
    <w:p w14:paraId="60B7391C" w14:textId="77777777" w:rsidR="00CE4278" w:rsidRDefault="00CE4278" w:rsidP="00CE4278"/>
    <w:p w14:paraId="7016C953" w14:textId="5585E9C4" w:rsidR="00CE4278" w:rsidRDefault="00CE4278" w:rsidP="00CE4278">
      <w:r>
        <w:t xml:space="preserve">The neighborhood's housing market is characterized by </w:t>
      </w:r>
      <w:del w:id="57" w:author="Alex Singleton" w:date="2023-04-27T07:53:00Z">
        <w:r w:rsidDel="00F14D89">
          <w:delText xml:space="preserve">a high number of vacant houses, especially those </w:delText>
        </w:r>
      </w:del>
      <w:ins w:id="58" w:author="Alex Singleton" w:date="2023-04-27T07:53:00Z">
        <w:r w:rsidR="00F14D89">
          <w:t xml:space="preserve">houses </w:t>
        </w:r>
      </w:ins>
      <w:r>
        <w:t>built between 1940 and 1959 and before 1940. Housing units are primarily owner-occupied, detached single-unit homes with two or three bedrooms</w:t>
      </w:r>
      <w:ins w:id="59" w:author="Alex Singleton" w:date="2023-04-27T07:54:00Z">
        <w:r w:rsidR="00F14D89">
          <w:t>, however, there are also a high number of vacant houses</w:t>
        </w:r>
      </w:ins>
      <w:r>
        <w:t>. The neighborhood has a considerable number of mobile homes and a low percentage of rental units, as well as a lower percentage of larger apartment buildings with more than five units.</w:t>
      </w:r>
    </w:p>
    <w:p w14:paraId="35367368" w14:textId="77777777" w:rsidR="00CE4278" w:rsidRDefault="00CE4278" w:rsidP="00CE4278"/>
    <w:p w14:paraId="04F6392C" w14:textId="77777777" w:rsidR="00CE4278" w:rsidRDefault="00CE4278" w:rsidP="00CE4278">
      <w:r>
        <w:t>Residents in this community predominantly have some form of computing device and internet access, although a sizable proportion of households have no computer or internet access at all. The area has a higher percentage of residents relying on cellular data plans or broadband internet subscriptions as their sole form of internet access.</w:t>
      </w:r>
    </w:p>
    <w:p w14:paraId="74FBFF09" w14:textId="77777777" w:rsidR="00CE4278" w:rsidRDefault="00CE4278" w:rsidP="00CE4278"/>
    <w:p w14:paraId="0273E300" w14:textId="77777777" w:rsidR="00CE4278" w:rsidRDefault="00CE4278" w:rsidP="00CE4278">
      <w:r>
        <w:t>Employment in this neighborhood is heavily concentrated in the agriculture, forestry, fishing, and hunting industries for both men and women. A lower proportion of residents work in professional, scientific, technical, and finance-related fields.</w:t>
      </w:r>
    </w:p>
    <w:p w14:paraId="32D82BAD" w14:textId="77777777" w:rsidR="00CE4278" w:rsidRDefault="00CE4278" w:rsidP="00CE4278"/>
    <w:p w14:paraId="2A1059ED" w14:textId="77777777" w:rsidR="00CE4278" w:rsidRDefault="00CE4278" w:rsidP="00CE4278">
      <w:r>
        <w:lastRenderedPageBreak/>
        <w:t>In summary, this neighborhood is a predominantly elderly, White community with a strong emphasis on agriculture and other related industries. Residents experience short commutes and early workdays, with a housing market characterized by vacant, older, owner-occupied homes.</w:t>
      </w:r>
    </w:p>
    <w:p w14:paraId="5056ADEA" w14:textId="77777777" w:rsidR="00CE4278" w:rsidRDefault="00CE4278" w:rsidP="00CE4278"/>
    <w:p w14:paraId="285ADB87" w14:textId="77777777" w:rsidR="00CE4278" w:rsidRDefault="00CE4278" w:rsidP="00CE4278">
      <w:r>
        <w:t>##########################################</w:t>
      </w:r>
    </w:p>
    <w:p w14:paraId="40A484A3" w14:textId="77777777" w:rsidR="00CE4278" w:rsidRDefault="00CE4278" w:rsidP="00CE4278"/>
    <w:p w14:paraId="02813CB5" w14:textId="77777777" w:rsidR="00CE4278" w:rsidRDefault="00CE4278" w:rsidP="00CE4278"/>
    <w:p w14:paraId="330296EA" w14:textId="77777777" w:rsidR="00CE4278" w:rsidRDefault="00CE4278" w:rsidP="00CE4278">
      <w:r>
        <w:t>3_2</w:t>
      </w:r>
    </w:p>
    <w:p w14:paraId="05645A78" w14:textId="77777777" w:rsidR="00CE4278" w:rsidRDefault="00CE4278" w:rsidP="00CE4278"/>
    <w:p w14:paraId="75EF4E56" w14:textId="77777777" w:rsidR="00CE4278" w:rsidRDefault="00CE4278" w:rsidP="00CE4278">
      <w:r>
        <w:t>Short summary name: "Aging Agricultural Community"</w:t>
      </w:r>
    </w:p>
    <w:p w14:paraId="789D218A" w14:textId="77777777" w:rsidR="00CE4278" w:rsidRDefault="00CE4278" w:rsidP="00CE4278"/>
    <w:p w14:paraId="3F1CA557" w14:textId="77777777" w:rsidR="00CE4278" w:rsidRDefault="00CE4278" w:rsidP="00CE4278">
      <w:r>
        <w:t>The neighborhood in question is unique in many ways. It is predominantly White, with a significantly lower presence of Black, Asian, and Hispanic populations. The age distribution skews heavily towards older individuals, with the highest concentration in the 50-79 age bracket for both males and females. The neighborhood has a low number of young adults, particularly in the 18-24 age range.</w:t>
      </w:r>
    </w:p>
    <w:p w14:paraId="48FFDE56" w14:textId="77777777" w:rsidR="00CE4278" w:rsidRDefault="00CE4278" w:rsidP="00CE4278"/>
    <w:p w14:paraId="1B015A04" w14:textId="5A405B65" w:rsidR="00CE4278" w:rsidRDefault="00CE4278" w:rsidP="00CE4278">
      <w:r>
        <w:t xml:space="preserve">This area is characterized by a high number of early morning workers, starting their day between midnight and 6 am. Commuting times are diverse, </w:t>
      </w:r>
      <w:del w:id="60" w:author="Alex Singleton" w:date="2023-04-27T08:00:00Z">
        <w:r w:rsidDel="00274D32">
          <w:delText xml:space="preserve">with </w:delText>
        </w:r>
      </w:del>
      <w:ins w:id="61" w:author="Alex Singleton" w:date="2023-04-27T08:00:00Z">
        <w:r w:rsidR="00274D32">
          <w:t xml:space="preserve">however there is also </w:t>
        </w:r>
      </w:ins>
      <w:r>
        <w:t xml:space="preserve">a large number of residents commuting less </w:t>
      </w:r>
      <w:del w:id="62" w:author="Alex Singleton" w:date="2023-04-27T08:00:00Z">
        <w:r w:rsidDel="00274D32">
          <w:delText>than 15 minutes or</w:delText>
        </w:r>
      </w:del>
      <w:r>
        <w:t xml:space="preserve"> over 90 minutes to work. Many people in this neighborhood work in agricultural, forestry, fishing, and mining industries, with men outnumbering women in these occupations. Women in the neighborhood are more likely to be employed in educational services, health care, and social assistance.</w:t>
      </w:r>
    </w:p>
    <w:p w14:paraId="1DE71DF4" w14:textId="77777777" w:rsidR="00CE4278" w:rsidRDefault="00CE4278" w:rsidP="00CE4278"/>
    <w:p w14:paraId="4674CC98" w14:textId="77777777" w:rsidR="00CE4278" w:rsidRDefault="00CE4278" w:rsidP="00CE4278">
      <w:r>
        <w:t>The educational attainment is somewhat mixed, with a high number of residents having completed 9th-11th grade or holding a GED or alternative credential. There is a notably low number of residents with a Bachelor's degree or higher. Correspondingly, income levels in the area are generally lower, with the majority earning less than $60,000 per year. Many households have income below the poverty level, and a high proportion of residents receive retirement income.</w:t>
      </w:r>
    </w:p>
    <w:p w14:paraId="09D9AA7B" w14:textId="77777777" w:rsidR="00CE4278" w:rsidRDefault="00CE4278" w:rsidP="00CE4278"/>
    <w:p w14:paraId="7E6DDA31" w14:textId="77777777" w:rsidR="00CE4278" w:rsidRDefault="00CE4278" w:rsidP="00CE4278">
      <w:r>
        <w:t>In terms of family structure, there are many married couple families, with a higher than average number of households living with adopted children, stepchildren, or grandchildren. There is a low number of never-married men and women, and a high number of widowed men.</w:t>
      </w:r>
    </w:p>
    <w:p w14:paraId="57587BC4" w14:textId="77777777" w:rsidR="00CE4278" w:rsidRDefault="00CE4278" w:rsidP="00CE4278"/>
    <w:p w14:paraId="7890F2AE" w14:textId="484C6306" w:rsidR="00CE4278" w:rsidRDefault="00CE4278" w:rsidP="00CE4278">
      <w:r>
        <w:t xml:space="preserve">Housing in the neighborhood is quite distinct, with a significant number of vacant houses and a high rate of owner-occupied units. </w:t>
      </w:r>
      <w:ins w:id="63" w:author="Alex Singleton" w:date="2023-04-27T08:13:00Z">
        <w:r w:rsidR="00240AD4">
          <w:t>Many vacant houses are f</w:t>
        </w:r>
        <w:r w:rsidR="00240AD4" w:rsidRPr="00240AD4">
          <w:t xml:space="preserve">or seasonal, recreational, or occasional </w:t>
        </w:r>
        <w:r w:rsidR="00240AD4">
          <w:t xml:space="preserve">use or migrant workers. </w:t>
        </w:r>
      </w:ins>
      <w:del w:id="64" w:author="Alex Singleton" w:date="2023-04-27T08:10:00Z">
        <w:r w:rsidDel="00240AD4">
          <w:delText xml:space="preserve">The area has a low number of renter-occupied units, so there is no need to discuss rent prices. </w:delText>
        </w:r>
      </w:del>
      <w:r>
        <w:t xml:space="preserve">Most housing units are single-unit detached or mobile homes, and many were built between 1990 and 2009. The neighborhood has an above-average proportion of households with no </w:t>
      </w:r>
      <w:r>
        <w:lastRenderedPageBreak/>
        <w:t>internet access or relying solely on cellular data plans or satellite internet services. A substantial number of households have no computer or rely exclusively on a single type of computing device, such as a desktop, laptop, smartphone, or tablet.</w:t>
      </w:r>
    </w:p>
    <w:p w14:paraId="6BBAED4D" w14:textId="77777777" w:rsidR="00CE4278" w:rsidRDefault="00CE4278" w:rsidP="00CE4278"/>
    <w:p w14:paraId="7D2E98FB" w14:textId="77777777" w:rsidR="00CE4278" w:rsidRDefault="00CE4278" w:rsidP="00CE4278">
      <w:r>
        <w:t>In summary, this neighborhood is characterized by an older, predominantly White population with a strong presence of married couple families, and a high number of residents working in agricultural, forestry, fishing, and mining industries. The area has lower educational attainment and income levels, with many households receiving retirement income. Housing is primarily owner-occupied and comprises single-unit detached or mobile homes, while the community has limited access to computers and the internet.</w:t>
      </w:r>
    </w:p>
    <w:p w14:paraId="7FAFD8AE" w14:textId="77777777" w:rsidR="00CE4278" w:rsidRDefault="00CE4278" w:rsidP="00CE4278"/>
    <w:p w14:paraId="18188306" w14:textId="77777777" w:rsidR="00CE4278" w:rsidRDefault="00CE4278" w:rsidP="00CE4278">
      <w:r>
        <w:t>##########################################</w:t>
      </w:r>
    </w:p>
    <w:p w14:paraId="7F6741BC" w14:textId="77777777" w:rsidR="00CE4278" w:rsidRDefault="00CE4278" w:rsidP="00CE4278"/>
    <w:p w14:paraId="3751D138" w14:textId="77777777" w:rsidR="00CE4278" w:rsidRDefault="00CE4278" w:rsidP="00CE4278">
      <w:r>
        <w:t>3_3</w:t>
      </w:r>
    </w:p>
    <w:p w14:paraId="58D41800" w14:textId="77777777" w:rsidR="00CE4278" w:rsidRDefault="00CE4278" w:rsidP="00CE4278"/>
    <w:p w14:paraId="5BA99CDA" w14:textId="77777777" w:rsidR="00CE4278" w:rsidRDefault="00CE4278" w:rsidP="00CE4278">
      <w:r>
        <w:t>Short summary name:  "Diverse, Older, and Working-Class."</w:t>
      </w:r>
    </w:p>
    <w:p w14:paraId="14F343C5" w14:textId="77777777" w:rsidR="00CE4278" w:rsidRDefault="00CE4278" w:rsidP="00CE4278"/>
    <w:p w14:paraId="537B979C" w14:textId="77777777" w:rsidR="00CE4278" w:rsidRDefault="00CE4278" w:rsidP="00CE4278">
      <w:r>
        <w:t>This neighborhood is characterized by a diverse population, with a notably high proportion of Black or African American and American Indian and Alaska Native residents. While the population of White residents is close to the national average, there is a significantly lower presence of Asian, Hispanic or Latino, and multiracial residents.</w:t>
      </w:r>
    </w:p>
    <w:p w14:paraId="47741A9B" w14:textId="77777777" w:rsidR="00CE4278" w:rsidRDefault="00CE4278" w:rsidP="00CE4278"/>
    <w:p w14:paraId="4C2D8B78" w14:textId="77777777" w:rsidR="00CE4278" w:rsidRDefault="00CE4278" w:rsidP="00CE4278">
      <w:r>
        <w:t>The age distribution in this area is unique, with a higher concentration of older male residents, specifically those aged 62 to 79 years. Female residents in the age range of 75 to 79 years are also overrepresented. However, the neighborhood has a relatively average distribution of younger residents.</w:t>
      </w:r>
    </w:p>
    <w:p w14:paraId="0A4C484C" w14:textId="77777777" w:rsidR="00CE4278" w:rsidRDefault="00CE4278" w:rsidP="00CE4278"/>
    <w:p w14:paraId="2B7E4CF3" w14:textId="77777777" w:rsidR="00CE4278" w:rsidRDefault="00CE4278" w:rsidP="00CE4278">
      <w:r>
        <w:t>In terms of language, teenagers and adults who speak other Indo-European, Asian and Pacific Island, or other languages are significantly underrepresented in the neighborhood. Similarly, seniors who speak other languages are also less common compared to the national average.</w:t>
      </w:r>
    </w:p>
    <w:p w14:paraId="275AC8BE" w14:textId="77777777" w:rsidR="00CE4278" w:rsidRDefault="00CE4278" w:rsidP="00CE4278"/>
    <w:p w14:paraId="60D3D8EB" w14:textId="6E17D36F" w:rsidR="00CE4278" w:rsidRDefault="00CE4278" w:rsidP="00CE4278">
      <w:r>
        <w:t xml:space="preserve">The neighborhood's work and commute patterns are distinctive. A majority of the residents start work very early in the morning, between 12:00 a.m. and 5:29 a.m. Most people work in the same county as their residence, but the number of those who work in their place of residence is quite low. </w:t>
      </w:r>
      <w:del w:id="65" w:author="Alex Singleton" w:date="2023-04-27T21:57:00Z">
        <w:r w:rsidDel="008755DB">
          <w:delText>A significant proportion of residents walk to work or work from home, while public transportation is less commonly used.</w:delText>
        </w:r>
      </w:del>
    </w:p>
    <w:p w14:paraId="3A359C8B" w14:textId="77777777" w:rsidR="00CE4278" w:rsidRDefault="00CE4278" w:rsidP="00CE4278"/>
    <w:p w14:paraId="35C34CED" w14:textId="2F300067" w:rsidR="00CE4278" w:rsidRDefault="00CE4278" w:rsidP="00CE4278">
      <w:r>
        <w:lastRenderedPageBreak/>
        <w:t xml:space="preserve">This area has a higher number of people living with stepchildren and grandchildren, as well as those living in group quarters. It is also notable that the number </w:t>
      </w:r>
      <w:del w:id="66" w:author="Alex Singleton" w:date="2023-04-27T22:06:00Z">
        <w:r w:rsidDel="00AD5E5D">
          <w:delText xml:space="preserve">of males </w:delText>
        </w:r>
      </w:del>
      <w:r>
        <w:t>who are separated</w:t>
      </w:r>
      <w:del w:id="67" w:author="Alex Singleton" w:date="2023-04-27T22:09:00Z">
        <w:r w:rsidDel="00AD5E5D">
          <w:delText xml:space="preserve">, </w:delText>
        </w:r>
      </w:del>
      <w:ins w:id="68" w:author="Alex Singleton" w:date="2023-04-27T22:09:00Z">
        <w:r w:rsidR="00AD5E5D">
          <w:t xml:space="preserve"> or </w:t>
        </w:r>
      </w:ins>
      <w:r>
        <w:t>widowed</w:t>
      </w:r>
      <w:del w:id="69" w:author="Alex Singleton" w:date="2023-04-27T22:08:00Z">
        <w:r w:rsidDel="00AD5E5D">
          <w:delText>, or divorced</w:delText>
        </w:r>
      </w:del>
      <w:r>
        <w:t xml:space="preserve"> is higher than the national average, whereas the number of never-married women is lower.</w:t>
      </w:r>
    </w:p>
    <w:p w14:paraId="206ADE11" w14:textId="77777777" w:rsidR="00CE4278" w:rsidRDefault="00CE4278" w:rsidP="00CE4278"/>
    <w:p w14:paraId="3ED5EDF8" w14:textId="77777777" w:rsidR="00CE4278" w:rsidRDefault="00CE4278" w:rsidP="00CE4278">
      <w:r>
        <w:t>The educational attainment of the neighborhood's residents is predominantly skewed towards lower levels, with a high proportion of individuals having completed 9th to 12th grade without a diploma, or having obtained a GED or alternative credential. College and postgraduate education levels are considerably below the national average.</w:t>
      </w:r>
    </w:p>
    <w:p w14:paraId="30171AFC" w14:textId="77777777" w:rsidR="00CE4278" w:rsidRDefault="00CE4278" w:rsidP="00CE4278"/>
    <w:p w14:paraId="017311DD" w14:textId="77777777" w:rsidR="00CE4278" w:rsidRDefault="00CE4278" w:rsidP="00CE4278">
      <w:r>
        <w:t>Income distribution in this area is skewed towards lower income brackets, and a significant number of households have an income below the poverty level. Residents who receive retirement income are slightly more common than the national average. A high proportion of households have one or more persons with a disability.</w:t>
      </w:r>
    </w:p>
    <w:p w14:paraId="3680F65F" w14:textId="77777777" w:rsidR="00CE4278" w:rsidRDefault="00CE4278" w:rsidP="00CE4278"/>
    <w:p w14:paraId="0C785F00" w14:textId="77777777" w:rsidR="00CE4278" w:rsidRDefault="00CE4278" w:rsidP="00CE4278">
      <w:r>
        <w:t>Housing in this neighborhood is primarily characterized by owner-occupied units and a substantial number of vacant houses. The presence of mobile homes is strikingly high, while multi-unit buildings are much less common. The majority of housing units were built between 1990 and 1999, with fewer units built in more recent years.</w:t>
      </w:r>
    </w:p>
    <w:p w14:paraId="00E142B1" w14:textId="77777777" w:rsidR="00CE4278" w:rsidRDefault="00CE4278" w:rsidP="00CE4278"/>
    <w:p w14:paraId="5CC842E9" w14:textId="77777777" w:rsidR="00CE4278" w:rsidRDefault="00CE4278" w:rsidP="00CE4278">
      <w:r>
        <w:t>Household computer and internet access is notably varied, with a higher number of households having smartphones or no computer at all, and lacking internet access. Broadband internet subscription rates are below average.</w:t>
      </w:r>
    </w:p>
    <w:p w14:paraId="09BBD0D9" w14:textId="77777777" w:rsidR="00CE4278" w:rsidRDefault="00CE4278" w:rsidP="00CE4278"/>
    <w:p w14:paraId="0547B880" w14:textId="77777777" w:rsidR="00CE4278" w:rsidRDefault="00CE4278" w:rsidP="00CE4278">
      <w:r>
        <w:t>Employment in this neighborhood is largely concentrated in the agriculture, forestry, fishing and hunting, and mining sectors, as well as transportation and warehousing, and utilities. Jobs in professional, scientific, technical, and financial sectors are considerably less common.</w:t>
      </w:r>
    </w:p>
    <w:p w14:paraId="2B7DCBA9" w14:textId="77777777" w:rsidR="00CE4278" w:rsidRDefault="00CE4278" w:rsidP="00CE4278"/>
    <w:p w14:paraId="13FADEF9" w14:textId="77777777" w:rsidR="00CE4278" w:rsidRDefault="00CE4278" w:rsidP="00CE4278">
      <w:r>
        <w:t>##########################################</w:t>
      </w:r>
    </w:p>
    <w:p w14:paraId="1A48C25D" w14:textId="77777777" w:rsidR="00CE4278" w:rsidRDefault="00CE4278" w:rsidP="00CE4278"/>
    <w:p w14:paraId="74551D55" w14:textId="77777777" w:rsidR="00CE4278" w:rsidRDefault="00CE4278" w:rsidP="00CE4278">
      <w:r>
        <w:t>3_4</w:t>
      </w:r>
    </w:p>
    <w:p w14:paraId="005344E3" w14:textId="77777777" w:rsidR="00CE4278" w:rsidRDefault="00CE4278" w:rsidP="00CE4278"/>
    <w:p w14:paraId="15866773" w14:textId="77777777" w:rsidR="00CE4278" w:rsidRDefault="00CE4278" w:rsidP="00CE4278">
      <w:r>
        <w:t>Summary Name: Diverse, Agricultural, and Mobile</w:t>
      </w:r>
    </w:p>
    <w:p w14:paraId="603B55FB" w14:textId="77777777" w:rsidR="00CE4278" w:rsidRDefault="00CE4278" w:rsidP="00CE4278"/>
    <w:p w14:paraId="5F5E7706" w14:textId="77777777" w:rsidR="00CE4278" w:rsidRDefault="00CE4278" w:rsidP="00CE4278">
      <w:r>
        <w:t>This neighborhood is characterized by a unique blend of cultures, demographics, and lifestyles. With a higher than average presence of American Indian and Alaska Native residents, as well as a notable Hispanic or Latino population, the area is quite diverse. There is also a higher proportion of residents identifying with two or more races.</w:t>
      </w:r>
    </w:p>
    <w:p w14:paraId="4609025D" w14:textId="77777777" w:rsidR="00CE4278" w:rsidRDefault="00CE4278" w:rsidP="00CE4278"/>
    <w:p w14:paraId="62AC73D0" w14:textId="77777777" w:rsidR="00CE4278" w:rsidRDefault="00CE4278" w:rsidP="00CE4278">
      <w:r>
        <w:t>The community is younger than average, with a significant number of residents in the 9th to 11th-grade age range. Education levels tend to be lower, with many individuals having not completed high school, and only a small percentage having attained a Bachelor's or higher degree. Correspondingly, the neighborhood's income distribution skews lower, with a higher percentage of households earning less than $35,000 per year. Many residents experience below poverty level incomes, and a large number of households with at least one person with a disability are present in the area.</w:t>
      </w:r>
    </w:p>
    <w:p w14:paraId="0CE3DE17" w14:textId="77777777" w:rsidR="00CE4278" w:rsidRDefault="00CE4278" w:rsidP="00CE4278"/>
    <w:p w14:paraId="1CCBBE92" w14:textId="5804A416" w:rsidR="00CE4278" w:rsidRDefault="00CE4278" w:rsidP="00CE4278">
      <w:r>
        <w:t>When it comes to housing, there is a higher number of vacant properties</w:t>
      </w:r>
      <w:del w:id="70" w:author="Alex Singleton" w:date="2023-04-27T22:30:00Z">
        <w:r w:rsidDel="00D76752">
          <w:delText>, both for rent and</w:delText>
        </w:r>
      </w:del>
      <w:r>
        <w:t xml:space="preserve"> for sale, as well as a considerable number of seasonal or recreational residences. Housing units are predominantly mobile homes, with a smaller number of single-family homes built between 1990 and 2009. Homeownership rates are near the national average, but a significantly smaller proportion of renter-occupied units are present in the neighborhood</w:t>
      </w:r>
      <w:del w:id="71" w:author="Alex Singleton" w:date="2023-04-27T22:33:00Z">
        <w:r w:rsidDel="00D76752">
          <w:delText>. As the renter-occupied units score is below 80, no details about rent prices will be described.</w:delText>
        </w:r>
      </w:del>
      <w:ins w:id="72" w:author="Alex Singleton" w:date="2023-04-27T22:33:00Z">
        <w:r w:rsidR="00D76752">
          <w:t>.</w:t>
        </w:r>
      </w:ins>
    </w:p>
    <w:p w14:paraId="4F5AB2F1" w14:textId="77777777" w:rsidR="00CE4278" w:rsidRDefault="00CE4278" w:rsidP="00CE4278"/>
    <w:p w14:paraId="658FA176" w14:textId="77777777" w:rsidR="00CE4278" w:rsidRDefault="00CE4278" w:rsidP="00CE4278">
      <w:r>
        <w:t>The employment landscape is unique, with an unusually high number of both men and women employed in agriculture, forestry, fishing and hunting, and mining. Satellite internet service usage is notably high, while the proportion of households relying solely on smartphones for computing is significantly above average. This neighborhood also features a considerable number of households with no internet access at all.</w:t>
      </w:r>
    </w:p>
    <w:p w14:paraId="52322ADF" w14:textId="77777777" w:rsidR="00CE4278" w:rsidRDefault="00CE4278" w:rsidP="00CE4278"/>
    <w:p w14:paraId="69A38247" w14:textId="77777777" w:rsidR="00CE4278" w:rsidRDefault="00CE4278" w:rsidP="00CE4278">
      <w:r>
        <w:t>In terms of transportation, residents in the neighborhood predominantly have short commutes, often taking less than 5 minutes. A sizable portion of the population begins their workday early, between midnight and 5:29 a.m. However, a lower percentage of individuals work in the same county as their residence, and an even smaller portion work in their place of residence. Public transportation usage is minimal, and walking or biking to work is relatively uncommon.</w:t>
      </w:r>
    </w:p>
    <w:p w14:paraId="40C9D2C2" w14:textId="77777777" w:rsidR="00CE4278" w:rsidRDefault="00CE4278" w:rsidP="00CE4278"/>
    <w:p w14:paraId="19A724B6" w14:textId="77777777" w:rsidR="00CE4278" w:rsidRDefault="00CE4278" w:rsidP="00CE4278">
      <w:r>
        <w:t>This neighborhood is a fascinating mix of cultural diversity, lower-income households, and unique housing and employment situations. It offers a distinct character that sets it apart from many other areas, highlighting the importance of understanding local nuances when assessing geodemographics.</w:t>
      </w:r>
    </w:p>
    <w:p w14:paraId="3C38117D" w14:textId="77777777" w:rsidR="00CE4278" w:rsidRDefault="00CE4278" w:rsidP="00CE4278"/>
    <w:p w14:paraId="4E03CB2A" w14:textId="77777777" w:rsidR="00CE4278" w:rsidRDefault="00CE4278" w:rsidP="00CE4278">
      <w:r>
        <w:t>##########################################</w:t>
      </w:r>
    </w:p>
    <w:p w14:paraId="0295F389" w14:textId="77777777" w:rsidR="00CE4278" w:rsidRDefault="00CE4278" w:rsidP="00CE4278"/>
    <w:p w14:paraId="4DAC8A1D" w14:textId="77777777" w:rsidR="00CE4278" w:rsidRDefault="00CE4278" w:rsidP="00CE4278">
      <w:r>
        <w:t>3_5</w:t>
      </w:r>
    </w:p>
    <w:p w14:paraId="6F3B4EFB" w14:textId="77777777" w:rsidR="00CE4278" w:rsidRDefault="00CE4278" w:rsidP="00CE4278"/>
    <w:p w14:paraId="5151D8DC" w14:textId="77777777" w:rsidR="00CE4278" w:rsidRDefault="00CE4278" w:rsidP="00CE4278">
      <w:r>
        <w:t>Short summary name: Senior Agricultural Mobile Haven</w:t>
      </w:r>
    </w:p>
    <w:p w14:paraId="4BF95C7E" w14:textId="77777777" w:rsidR="00CE4278" w:rsidRDefault="00CE4278" w:rsidP="00CE4278"/>
    <w:p w14:paraId="385E2F2E" w14:textId="4CD77DBF" w:rsidR="00CE4278" w:rsidRDefault="00CE4278" w:rsidP="00CE4278">
      <w:r>
        <w:lastRenderedPageBreak/>
        <w:t>This neighborhood is a predominantly White area with a significantly low presence of Black, Asian, Hispanic or Latino, and multi-racial populations. The residents in this neighborhood tend to be older, with a higher concentration of males aged 65 years and above</w:t>
      </w:r>
      <w:del w:id="73" w:author="Alex Singleton" w:date="2023-04-27T22:41:00Z">
        <w:r w:rsidDel="002B3715">
          <w:delText xml:space="preserve"> and females aged 85 years and over</w:delText>
        </w:r>
      </w:del>
      <w:r>
        <w:t>. The young adult population in this area, particularly those aged 18 to 24 years, is lower than the national average.</w:t>
      </w:r>
    </w:p>
    <w:p w14:paraId="1044D6A6" w14:textId="77777777" w:rsidR="00CE4278" w:rsidRDefault="00CE4278" w:rsidP="00CE4278"/>
    <w:p w14:paraId="3BEB571A" w14:textId="30017F14" w:rsidR="00CE4278" w:rsidRDefault="00CE4278" w:rsidP="00CE4278">
      <w:r>
        <w:t>In terms of language, there is a very low percentage of teenagers and adults who speak Indo-European, Asian and Pacific Island, or other languages, compared to the national average. The residents predominantly commute to work by car, truck, or van, with a strikingly low reliance on public transportation, bicycles, or walking. It is also observed that many residents start their workday early</w:t>
      </w:r>
      <w:del w:id="74" w:author="Alex Singleton" w:date="2023-04-27T22:43:00Z">
        <w:r w:rsidDel="00BD54C2">
          <w:delText xml:space="preserve">, between </w:delText>
        </w:r>
        <w:r w:rsidDel="002B3715">
          <w:delText>5</w:delText>
        </w:r>
        <w:r w:rsidDel="00BD54C2">
          <w:delText>:00 a.m. and 6:29 a.m</w:delText>
        </w:r>
      </w:del>
      <w:r>
        <w:t>.</w:t>
      </w:r>
    </w:p>
    <w:p w14:paraId="4E794E25" w14:textId="77777777" w:rsidR="00CE4278" w:rsidRDefault="00CE4278" w:rsidP="00CE4278"/>
    <w:p w14:paraId="1EB7C925" w14:textId="65378665" w:rsidR="00CE4278" w:rsidRDefault="00CE4278" w:rsidP="00CE4278">
      <w:r>
        <w:t xml:space="preserve">This neighborhood exhibits a high adoption rate, as there is a considerable number of families living with </w:t>
      </w:r>
      <w:del w:id="75" w:author="Alex Singleton" w:date="2023-04-27T22:44:00Z">
        <w:r w:rsidDel="00B17499">
          <w:delText xml:space="preserve">adopted or </w:delText>
        </w:r>
      </w:del>
      <w:r>
        <w:t>stepchildren. Married couple families are also more prevalent in this area. Education levels vary, with a higher percentage of residents having completed 10th grade, obtained a GED or alternative credential, or attended some college for less than a year. However, the number of residents with a bachelor's degree or higher is significantly below the national average.</w:t>
      </w:r>
    </w:p>
    <w:p w14:paraId="0BAC52E8" w14:textId="77777777" w:rsidR="00CE4278" w:rsidRDefault="00CE4278" w:rsidP="00CE4278"/>
    <w:p w14:paraId="6CF5462D" w14:textId="2C848AA8" w:rsidR="00CE4278" w:rsidRDefault="00CE4278" w:rsidP="00CE4278">
      <w:r>
        <w:t xml:space="preserve">Income levels tend to be modest, with a higher proportion of residents earning between $50,000 and $99,999 annually. Those with retirement income are also slightly more prevalent than the national average. The neighborhood consists mostly of owner-occupied housing units, with very few renter-occupied units. The housing stock is predominantly mobile homes, and a considerable number of homes were built </w:t>
      </w:r>
      <w:del w:id="76" w:author="Alex Singleton" w:date="2023-04-27T22:49:00Z">
        <w:r w:rsidDel="00B17499">
          <w:delText xml:space="preserve">between </w:delText>
        </w:r>
      </w:del>
      <w:ins w:id="77" w:author="Alex Singleton" w:date="2023-04-27T22:49:00Z">
        <w:r w:rsidR="00B17499">
          <w:t xml:space="preserve">since </w:t>
        </w:r>
      </w:ins>
      <w:del w:id="78" w:author="Alex Singleton" w:date="2023-04-27T22:49:00Z">
        <w:r w:rsidDel="00B17499">
          <w:delText>2000 and 2009</w:delText>
        </w:r>
      </w:del>
      <w:ins w:id="79" w:author="Alex Singleton" w:date="2023-04-27T22:49:00Z">
        <w:r w:rsidR="00B17499">
          <w:t>1990</w:t>
        </w:r>
      </w:ins>
      <w:r>
        <w:t>.</w:t>
      </w:r>
    </w:p>
    <w:p w14:paraId="18921985" w14:textId="77777777" w:rsidR="00CE4278" w:rsidRDefault="00CE4278" w:rsidP="00CE4278"/>
    <w:p w14:paraId="37E9CFD2" w14:textId="77777777" w:rsidR="00CE4278" w:rsidRDefault="00CE4278" w:rsidP="00CE4278">
      <w:r>
        <w:t>Residents in this neighborhood work in various industries, with a notably high number of men employed in agriculture, forestry, fishing, and hunting, and mining. Women are also more likely to be employed in agriculture, forestry, fishing, and hunting, and mining, but to a lesser extent than men. Many households rely on a cellular data plan for internet access, and there is a significant number of households with satellite internet service.</w:t>
      </w:r>
    </w:p>
    <w:p w14:paraId="1FD6703A" w14:textId="77777777" w:rsidR="00CE4278" w:rsidRDefault="00CE4278" w:rsidP="00CE4278"/>
    <w:p w14:paraId="009C18BF" w14:textId="77777777" w:rsidR="00CE4278" w:rsidRDefault="00CE4278" w:rsidP="00CE4278">
      <w:r>
        <w:t>In summary, this neighborhood is characterized by an older, predominantly White population with low linguistic diversity, a preference for private transportation, and a high percentage of owner-occupied mobile homes. The residents in this area have modest income levels and work predominantly in agriculture, forestry, fishing, and hunting, and mining industries. The area also has a significant number of families with adopted or stepchildren.</w:t>
      </w:r>
    </w:p>
    <w:p w14:paraId="7F6E0949" w14:textId="77777777" w:rsidR="00CE4278" w:rsidRDefault="00CE4278" w:rsidP="00CE4278"/>
    <w:p w14:paraId="3B6734AD" w14:textId="77777777" w:rsidR="00CE4278" w:rsidRDefault="00CE4278" w:rsidP="00CE4278">
      <w:r>
        <w:t>##########################################</w:t>
      </w:r>
    </w:p>
    <w:p w14:paraId="015C994F" w14:textId="77777777" w:rsidR="00CE4278" w:rsidRDefault="00CE4278" w:rsidP="00CE4278"/>
    <w:p w14:paraId="5872119D" w14:textId="77777777" w:rsidR="00CE4278" w:rsidRDefault="00CE4278" w:rsidP="00CE4278">
      <w:r>
        <w:t>3_6</w:t>
      </w:r>
    </w:p>
    <w:p w14:paraId="2B1A8A6E" w14:textId="77777777" w:rsidR="00CE4278" w:rsidRDefault="00CE4278" w:rsidP="00CE4278"/>
    <w:p w14:paraId="343D6D76" w14:textId="77777777" w:rsidR="00CE4278" w:rsidRDefault="00CE4278" w:rsidP="00CE4278">
      <w:r>
        <w:t>Short summary name: "Elderly Agricultural Community"</w:t>
      </w:r>
    </w:p>
    <w:p w14:paraId="339D16FE" w14:textId="77777777" w:rsidR="00CE4278" w:rsidRDefault="00CE4278" w:rsidP="00CE4278"/>
    <w:p w14:paraId="2C87E0EC" w14:textId="37C64C6B" w:rsidR="00CE4278" w:rsidRDefault="00CE4278" w:rsidP="00CE4278">
      <w:r>
        <w:t xml:space="preserve">The neighborhood is predominantly characterized by an older population, with a significant concentration of males and females aged 55 and above. In particular, the number of male and female residents aged 75 to 84 is strikingly high. </w:t>
      </w:r>
      <w:del w:id="80" w:author="Alex Singleton" w:date="2023-04-28T20:28:00Z">
        <w:r w:rsidDel="00401BBE">
          <w:delText xml:space="preserve">This </w:delText>
        </w:r>
      </w:del>
      <w:ins w:id="81" w:author="Alex Singleton" w:date="2023-04-28T20:28:00Z">
        <w:r w:rsidR="00401BBE">
          <w:t xml:space="preserve">The </w:t>
        </w:r>
      </w:ins>
      <w:del w:id="82" w:author="Alex Singleton" w:date="2023-04-28T20:29:00Z">
        <w:r w:rsidDel="00401BBE">
          <w:delText xml:space="preserve">elderly </w:delText>
        </w:r>
      </w:del>
      <w:ins w:id="83" w:author="Alex Singleton" w:date="2023-04-28T20:29:00Z">
        <w:r w:rsidR="00401BBE">
          <w:t xml:space="preserve">senior </w:t>
        </w:r>
      </w:ins>
      <w:r>
        <w:t>population has an above-average ability to speak other Indo-European languages</w:t>
      </w:r>
      <w:del w:id="84" w:author="Alex Singleton" w:date="2023-04-28T20:29:00Z">
        <w:r w:rsidDel="00401BBE">
          <w:delText>, particularly among seniors</w:delText>
        </w:r>
      </w:del>
      <w:r>
        <w:t>. There is a considerable presence of White residents, while other racial and ethnic groups, such as Black or African American, American Indian and Alaska Native, Asian, Hispanic or Latino, and those of two or more races, are notably underrepresented.</w:t>
      </w:r>
    </w:p>
    <w:p w14:paraId="73CC7E9F" w14:textId="77777777" w:rsidR="00CE4278" w:rsidRDefault="00CE4278" w:rsidP="00CE4278"/>
    <w:p w14:paraId="07227F25" w14:textId="77777777" w:rsidR="00CE4278" w:rsidRDefault="00CE4278" w:rsidP="00CE4278">
      <w:r>
        <w:t>The area has a notable number of residents with lower levels of education, particularly those who have completed 9th through 12th grade without obtaining a diploma. Additionally, there is a high concentration of residents with a GED or alternative credential, as well as those with some college experience but without a degree.</w:t>
      </w:r>
    </w:p>
    <w:p w14:paraId="517458C6" w14:textId="77777777" w:rsidR="00CE4278" w:rsidRDefault="00CE4278" w:rsidP="00CE4278"/>
    <w:p w14:paraId="777E95D1" w14:textId="77777777" w:rsidR="00CE4278" w:rsidRDefault="00CE4278" w:rsidP="00CE4278">
      <w:r>
        <w:t>Income levels in the neighborhood skew towards the lower end of the spectrum, with a significant number of residents earning less than $35,000 per year. A particularly large proportion of residents have retirement income. The neighborhood also exhibits high levels of men who are widowed or divorced, and women who are widowed.</w:t>
      </w:r>
    </w:p>
    <w:p w14:paraId="4E4676B9" w14:textId="77777777" w:rsidR="00CE4278" w:rsidRDefault="00CE4278" w:rsidP="00CE4278"/>
    <w:p w14:paraId="00458488" w14:textId="77777777" w:rsidR="00CE4278" w:rsidRDefault="00CE4278" w:rsidP="00CE4278">
      <w:r>
        <w:t>Housing in the area is primarily owner-occupied, with a high rate of vacant houses. A large portion of these vacant homes are intended for seasonal, recreational, or occasional use, or for migrant workers. The neighborhood is characterized by a high number of mobile homes and single-unit detached homes, while multi-unit housing is relatively rare.</w:t>
      </w:r>
    </w:p>
    <w:p w14:paraId="05FA0969" w14:textId="77777777" w:rsidR="00CE4278" w:rsidRDefault="00CE4278" w:rsidP="00CE4278"/>
    <w:p w14:paraId="6447B6DE" w14:textId="35C766E6" w:rsidR="00CE4278" w:rsidRDefault="00CE4278" w:rsidP="00CE4278">
      <w:r>
        <w:t xml:space="preserve">Employment in the area is heavily concentrated in the agriculture, forestry, fishing and hunting, and mining sectors for both men and women. Other industries, such as transportation and warehousing, utilities, finance, insurance, real estate, rental and leasing, professional, scientific, technical services, and management, are less common. </w:t>
      </w:r>
      <w:del w:id="85" w:author="Alex Singleton" w:date="2023-04-28T20:34:00Z">
        <w:r w:rsidDel="00401BBE">
          <w:delText>A large number of residents work in the same county as their residence, although the majority still commute by car, truck, or van.</w:delText>
        </w:r>
      </w:del>
    </w:p>
    <w:p w14:paraId="2E3F53ED" w14:textId="77777777" w:rsidR="00CE4278" w:rsidRDefault="00CE4278" w:rsidP="00CE4278"/>
    <w:p w14:paraId="4E8386A9" w14:textId="77777777" w:rsidR="00CE4278" w:rsidRDefault="00CE4278" w:rsidP="00CE4278">
      <w:r>
        <w:t>In summary, this neighborhood is characterized by a predominantly older, White population with lower levels of education and income, a high concentration of owner-occupied and vacant housing, and a strong presence in the agriculture, forestry, fishing and hunting, and mining sectors.</w:t>
      </w:r>
    </w:p>
    <w:p w14:paraId="26D1D9E3" w14:textId="77777777" w:rsidR="00CE4278" w:rsidRDefault="00CE4278" w:rsidP="00CE4278"/>
    <w:p w14:paraId="5BA0A0CC" w14:textId="77777777" w:rsidR="00CE4278" w:rsidRDefault="00CE4278" w:rsidP="00CE4278">
      <w:r>
        <w:t>##########################################</w:t>
      </w:r>
    </w:p>
    <w:p w14:paraId="3C4588F4" w14:textId="77777777" w:rsidR="00CE4278" w:rsidRDefault="00CE4278" w:rsidP="00CE4278"/>
    <w:p w14:paraId="52A3C01F" w14:textId="77777777" w:rsidR="00CE4278" w:rsidRDefault="00CE4278" w:rsidP="00CE4278">
      <w:r>
        <w:lastRenderedPageBreak/>
        <w:t>3_7</w:t>
      </w:r>
    </w:p>
    <w:p w14:paraId="6F0E4A0A" w14:textId="77777777" w:rsidR="00CE4278" w:rsidRDefault="00CE4278" w:rsidP="00CE4278"/>
    <w:p w14:paraId="123B473D" w14:textId="77777777" w:rsidR="00CE4278" w:rsidRDefault="00CE4278" w:rsidP="00CE4278">
      <w:r>
        <w:t>Short summary name: "Aging Agricultural Community"</w:t>
      </w:r>
    </w:p>
    <w:p w14:paraId="0728AE54" w14:textId="77777777" w:rsidR="00CE4278" w:rsidRDefault="00CE4278" w:rsidP="00CE4278"/>
    <w:p w14:paraId="3EB484B6" w14:textId="24C22D99" w:rsidR="00CE4278" w:rsidRDefault="00CE4278" w:rsidP="00CE4278">
      <w:r>
        <w:t xml:space="preserve">This neighborhood is predominantly comprised of an older, White population, with a significantly lower presence of Black or African American, Asian, and Hispanic or Latino residents. The age distribution reveals a higher concentration of residents aged 55 and above, with a particular emphasis on males. In contrast, there is a noticeably lower percentage of younger residents, especially </w:t>
      </w:r>
      <w:del w:id="86" w:author="Alex Singleton" w:date="2023-04-28T20:38:00Z">
        <w:r w:rsidDel="00E366AD">
          <w:delText>among females aged 18 to 34 years</w:delText>
        </w:r>
      </w:del>
      <w:ins w:id="87" w:author="Alex Singleton" w:date="2023-04-28T20:38:00Z">
        <w:r w:rsidR="00E366AD">
          <w:t>under 40</w:t>
        </w:r>
      </w:ins>
      <w:r>
        <w:t>.</w:t>
      </w:r>
    </w:p>
    <w:p w14:paraId="2E541CCD" w14:textId="77777777" w:rsidR="00CE4278" w:rsidRDefault="00CE4278" w:rsidP="00CE4278"/>
    <w:p w14:paraId="6BE1A06A" w14:textId="77777777" w:rsidR="00CE4278" w:rsidRDefault="00CE4278" w:rsidP="00CE4278">
      <w:r>
        <w:t>The area's residents are predominantly married couples, with a much lower occurrence of single, separated, or divorced individuals. Interestingly, there is a higher proportion of adopted children living in the neighborhood.</w:t>
      </w:r>
    </w:p>
    <w:p w14:paraId="49D3E856" w14:textId="77777777" w:rsidR="00CE4278" w:rsidRDefault="00CE4278" w:rsidP="00CE4278"/>
    <w:p w14:paraId="6184FF63" w14:textId="77777777" w:rsidR="00CE4278" w:rsidRDefault="00CE4278" w:rsidP="00CE4278">
      <w:r>
        <w:t>In terms of education, there is a higher percentage of residents who have completed some college or hold an associate's degree, while the number of those with no schooling, a high school diploma, or a bachelor's or higher degree is below the national average. As for income, the neighborhood sees a higher concentration of households earning between $60,000 and $149,999 annually. A higher percentage of residents also receive retirement income.</w:t>
      </w:r>
    </w:p>
    <w:p w14:paraId="46465221" w14:textId="77777777" w:rsidR="00CE4278" w:rsidRDefault="00CE4278" w:rsidP="00CE4278"/>
    <w:p w14:paraId="12C99BAD" w14:textId="77777777" w:rsidR="00CE4278" w:rsidRDefault="00CE4278" w:rsidP="00CE4278">
      <w:r>
        <w:t>The housing landscape is characterized by a higher number of vacant, owner-occupied, and detached single-unit houses built in 1939 or earlier. Additionally, there is a substantial number of mobile homes in the area. Conversely, renter-occupied housing units and multi-unit buildings are significantly less common.</w:t>
      </w:r>
    </w:p>
    <w:p w14:paraId="5B65ED99" w14:textId="77777777" w:rsidR="00CE4278" w:rsidRDefault="00CE4278" w:rsidP="00CE4278"/>
    <w:p w14:paraId="7058F7CC" w14:textId="77777777" w:rsidR="00CE4278" w:rsidRDefault="00CE4278" w:rsidP="00CE4278">
      <w:r>
        <w:t>When it comes to employment, the neighborhood sees a considerable number of men and women working in agriculture, forestry, fishing and hunting, and mining industries, with fewer residents employed in fields such as finance, insurance, real estate, professional services, and management.</w:t>
      </w:r>
    </w:p>
    <w:p w14:paraId="2027388F" w14:textId="77777777" w:rsidR="00CE4278" w:rsidRDefault="00CE4278" w:rsidP="00CE4278"/>
    <w:p w14:paraId="1BB18BB6" w14:textId="77777777" w:rsidR="00CE4278" w:rsidRDefault="00CE4278" w:rsidP="00CE4278">
      <w:r>
        <w:t>Many residents of this neighborhood commute short distances to work, with a substantial number having commutes of less than 5 minutes or between 25 and 39 minutes. A majority of the residents travel to work by car, truck, or van, with very few using public transportation or bicycles. The neighborhood sees a higher number of early-risers, as more residents begin their workdays between midnight and 6:30 a.m.</w:t>
      </w:r>
    </w:p>
    <w:p w14:paraId="05497CB8" w14:textId="77777777" w:rsidR="00CE4278" w:rsidRDefault="00CE4278" w:rsidP="00CE4278"/>
    <w:p w14:paraId="6F4249C6" w14:textId="77777777" w:rsidR="00CE4278" w:rsidRDefault="00CE4278" w:rsidP="00CE4278">
      <w:r>
        <w:t>Finally, this area has a higher percentage of households with desktop or laptop computers, satellite internet service, and cellular data plans, with a lower proportion of households relying solely on smartphones for their computing needs.</w:t>
      </w:r>
    </w:p>
    <w:p w14:paraId="5D153434" w14:textId="77777777" w:rsidR="00CE4278" w:rsidRDefault="00CE4278" w:rsidP="00CE4278"/>
    <w:p w14:paraId="118091B9" w14:textId="77777777" w:rsidR="00CE4278" w:rsidRDefault="00CE4278" w:rsidP="00CE4278">
      <w:r>
        <w:t>In summary, this neighborhood is characterized by an older, predominantly White population living in detached single-unit homes and mobile homes. Many residents are married couples with adopted children and are employed in agriculture, forestry, fishing and hunting, and mining industries. They enjoy short commutes to work and have a preference for using personal vehicles over public transportation.</w:t>
      </w:r>
    </w:p>
    <w:p w14:paraId="0C633017" w14:textId="77777777" w:rsidR="00CE4278" w:rsidRDefault="00CE4278" w:rsidP="00CE4278"/>
    <w:p w14:paraId="54389994" w14:textId="77777777" w:rsidR="00CE4278" w:rsidRDefault="00CE4278" w:rsidP="00CE4278">
      <w:r>
        <w:t>##########################################</w:t>
      </w:r>
    </w:p>
    <w:p w14:paraId="1A689796" w14:textId="77777777" w:rsidR="00CE4278" w:rsidRDefault="00CE4278" w:rsidP="00CE4278"/>
    <w:p w14:paraId="398C20A5" w14:textId="77777777" w:rsidR="00CE4278" w:rsidRDefault="00CE4278" w:rsidP="00CE4278">
      <w:r>
        <w:t>4_1</w:t>
      </w:r>
    </w:p>
    <w:p w14:paraId="46528636" w14:textId="77777777" w:rsidR="00CC1B41" w:rsidRDefault="00CC1B41" w:rsidP="00CC1B41"/>
    <w:p w14:paraId="66F398C9" w14:textId="77777777" w:rsidR="00CC1B41" w:rsidRDefault="00CC1B41" w:rsidP="00CC1B41">
      <w:r>
        <w:t>Summary Name: "Affluent Family-Oriented Community"</w:t>
      </w:r>
    </w:p>
    <w:p w14:paraId="2A3948B0" w14:textId="77777777" w:rsidR="00CC1B41" w:rsidRDefault="00CC1B41" w:rsidP="00CC1B41"/>
    <w:p w14:paraId="72A65077" w14:textId="5DB76020" w:rsidR="00CC1B41" w:rsidRDefault="00CC1B41" w:rsidP="00CC1B41">
      <w:r>
        <w:t>The neighborhood in question has a unique demographic composition and lifestyle characteristics compared to the national average. The population is predominantly white, with significantly fewer Black or African American, American Indian and Alaska Native, Asian, and Hispanic or Latino residents. Additionally, the neighborhood has a higher proportion of older adults</w:t>
      </w:r>
      <w:del w:id="88" w:author="Alex Singleton" w:date="2023-04-29T18:17:00Z">
        <w:r w:rsidDel="00B60572">
          <w:delText>, particularly in the age groups of 50 to 74 years for males and 50 to 69 years for females. However, there is</w:delText>
        </w:r>
      </w:del>
      <w:ins w:id="89" w:author="Alex Singleton" w:date="2023-04-29T18:17:00Z">
        <w:r w:rsidR="00B60572">
          <w:t xml:space="preserve"> and </w:t>
        </w:r>
      </w:ins>
      <w:r>
        <w:t xml:space="preserve"> a below-average presence of younger individuals, especially those in their early twenties.</w:t>
      </w:r>
    </w:p>
    <w:p w14:paraId="7169DED6" w14:textId="77777777" w:rsidR="00CC1B41" w:rsidRDefault="00CC1B41" w:rsidP="00CC1B41"/>
    <w:p w14:paraId="0596B075" w14:textId="6F57413A" w:rsidR="00CC1B41" w:rsidRDefault="00CC1B41" w:rsidP="00CC1B41">
      <w:r>
        <w:t xml:space="preserve">When it comes to language, the neighborhood is relatively homogeneous, with a lower number of teenagers and adults who speak other Indo-European, Asian and Pacific Island, or other languages. Most </w:t>
      </w:r>
      <w:del w:id="90" w:author="Alex Singleton" w:date="2023-04-29T18:20:00Z">
        <w:r w:rsidDel="00390A48">
          <w:delText xml:space="preserve">residents work in the same county as their residence, and the majority </w:delText>
        </w:r>
      </w:del>
      <w:r>
        <w:t>prefer to commute by car, truck, or van rather than using public transportation, bicycling, or walking. Interestingly, the number of residents who work from home is significantly higher than the national average.</w:t>
      </w:r>
    </w:p>
    <w:p w14:paraId="00FC1D99" w14:textId="77777777" w:rsidR="00CC1B41" w:rsidRDefault="00CC1B41" w:rsidP="00CC1B41"/>
    <w:p w14:paraId="630826AF" w14:textId="77777777" w:rsidR="00CC1B41" w:rsidRDefault="00CC1B41" w:rsidP="00CC1B41">
      <w:r>
        <w:t>The neighborhood has a strong emphasis on family life, with a high percentage of married couple families and residents living with adopted children. Conversely, the proportion of people living alone or in group quarters is considerably lower than the national average. The educational attainment of residents is quite high, with a notable number of people holding bachelor's, master's, professional, and doctorate degrees.</w:t>
      </w:r>
    </w:p>
    <w:p w14:paraId="4AC0F8F1" w14:textId="77777777" w:rsidR="00CC1B41" w:rsidRDefault="00CC1B41" w:rsidP="00CC1B41"/>
    <w:p w14:paraId="681B1409" w14:textId="77777777" w:rsidR="00CC1B41" w:rsidRDefault="00CC1B41" w:rsidP="00CC1B41">
      <w:r>
        <w:t>In terms of income, the neighborhood enjoys a higher-than-average financial standing. Many households earn an annual income of $100,000 or more, and a considerable number of residents receive retirement income. Despite these higher incomes, the area has a lower percentage of households with one or more persons with a disability and a smaller proportion of people living below the poverty level.</w:t>
      </w:r>
    </w:p>
    <w:p w14:paraId="71DC78FB" w14:textId="77777777" w:rsidR="00CC1B41" w:rsidRDefault="00CC1B41" w:rsidP="00CC1B41"/>
    <w:p w14:paraId="321A1B9D" w14:textId="2C4AE5B3" w:rsidR="00CC1B41" w:rsidRDefault="00CC1B41" w:rsidP="00CC1B41">
      <w:r>
        <w:lastRenderedPageBreak/>
        <w:t>The housing landscape is dominated by owner-occupied units and detached single-unit buildings, with a significantly lower number of renter-occupied units and multi-unit buildings. The majority of housing units have been built between 1990 and 2009</w:t>
      </w:r>
      <w:del w:id="91" w:author="Alex Singleton" w:date="2023-04-29T18:40:00Z">
        <w:r w:rsidDel="00F83D2D">
          <w:delText>, and there is a large number of vacant housing units for sale or for seasonal, recreational, or occasional use</w:delText>
        </w:r>
      </w:del>
      <w:r>
        <w:t>.</w:t>
      </w:r>
    </w:p>
    <w:p w14:paraId="2EA21533" w14:textId="77777777" w:rsidR="00CC1B41" w:rsidRDefault="00CC1B41" w:rsidP="00CC1B41"/>
    <w:p w14:paraId="1B142417" w14:textId="77777777" w:rsidR="00CC1B41" w:rsidRDefault="00CC1B41" w:rsidP="00CC1B41">
      <w:r>
        <w:t>Most households in the area have access to the internet through broadband or satellite services, and the usage of desktop or laptop computers is higher than the national average. However, there are fewer households with smartphones or tablets as their primary computing devices.</w:t>
      </w:r>
    </w:p>
    <w:p w14:paraId="6EB942AC" w14:textId="77777777" w:rsidR="00CC1B41" w:rsidRDefault="00CC1B41" w:rsidP="00CC1B41"/>
    <w:p w14:paraId="543FA2CA" w14:textId="58CE50BE" w:rsidR="00CC1B41" w:rsidRDefault="00CC1B41" w:rsidP="00CC1B41">
      <w:r>
        <w:t xml:space="preserve">The neighborhood's residents are predominantly employed in finance and insurance, real estate, rental and leasing, professional, scientific, and technical services, and management of companies and enterprises. </w:t>
      </w:r>
      <w:del w:id="92" w:author="Alex Singleton" w:date="2023-04-29T18:47:00Z">
        <w:r w:rsidDel="00935387">
          <w:delText>Men also have a significant presence in educational services, healthcare, and social assistance sectors, while women are similarly employed in these fields in addition to agriculture, forestry, fishing, and hunting, and mining.</w:delText>
        </w:r>
      </w:del>
    </w:p>
    <w:p w14:paraId="28550536" w14:textId="77777777" w:rsidR="00CC1B41" w:rsidRDefault="00CC1B41" w:rsidP="00CC1B41"/>
    <w:p w14:paraId="2CE9287C" w14:textId="60B5BCAF" w:rsidR="00CE4278" w:rsidRDefault="00CC1B41" w:rsidP="00CC1B41">
      <w:pPr>
        <w:rPr>
          <w:ins w:id="93" w:author="Alex Singleton" w:date="2023-04-24T19:16:00Z"/>
        </w:rPr>
      </w:pPr>
      <w:r>
        <w:t>This neighborhood can be characterized by its predominantly white population, higher incomes, strong emphasis on family life, and a preference for owner-occupied, detached housing.</w:t>
      </w:r>
    </w:p>
    <w:p w14:paraId="3AA3017E" w14:textId="77777777" w:rsidR="004A100A" w:rsidRDefault="004A100A" w:rsidP="00CE4278"/>
    <w:p w14:paraId="07C2F072" w14:textId="77777777" w:rsidR="00CE4278" w:rsidRDefault="00CE4278" w:rsidP="00CE4278"/>
    <w:p w14:paraId="5C8EFF42" w14:textId="77777777" w:rsidR="00CE4278" w:rsidRDefault="00CE4278" w:rsidP="00CE4278"/>
    <w:p w14:paraId="74E36981" w14:textId="77777777" w:rsidR="00CE4278" w:rsidRDefault="00CE4278" w:rsidP="00CE4278">
      <w:r>
        <w:t>##########################################</w:t>
      </w:r>
    </w:p>
    <w:p w14:paraId="53537498" w14:textId="77777777" w:rsidR="00CE4278" w:rsidRDefault="00CE4278" w:rsidP="00CE4278"/>
    <w:p w14:paraId="43ACD970" w14:textId="77777777" w:rsidR="00CE4278" w:rsidRDefault="00CE4278" w:rsidP="00CE4278">
      <w:r>
        <w:t>4_2</w:t>
      </w:r>
    </w:p>
    <w:p w14:paraId="591E7EF1" w14:textId="77777777" w:rsidR="00CE4278" w:rsidRDefault="00CE4278" w:rsidP="00CE4278"/>
    <w:p w14:paraId="01F8DAEA" w14:textId="77777777" w:rsidR="00CE4278" w:rsidRDefault="00CE4278" w:rsidP="00CE4278">
      <w:r>
        <w:t>Summary Name: Diverse, Family-Oriented Professionals</w:t>
      </w:r>
    </w:p>
    <w:p w14:paraId="42F3040C" w14:textId="77777777" w:rsidR="00CE4278" w:rsidRDefault="00CE4278" w:rsidP="00CE4278"/>
    <w:p w14:paraId="7FEF0D4F" w14:textId="77777777" w:rsidR="00CE4278" w:rsidRDefault="00CE4278" w:rsidP="00CE4278">
      <w:r>
        <w:t>This neighborhood is predominantly home to a younger population, with a significantly higher proportion of children and teenagers, particularly those aged 5 to 17 years old. The population also consists of a sizable number of adults aged 30 to 49 years old. Interestingly, this area has a lower proportion of seniors and a relatively smaller number of young adults in their early twenties.</w:t>
      </w:r>
    </w:p>
    <w:p w14:paraId="10DE9573" w14:textId="77777777" w:rsidR="00CE4278" w:rsidRDefault="00CE4278" w:rsidP="00CE4278"/>
    <w:p w14:paraId="46181918" w14:textId="77777777" w:rsidR="00CE4278" w:rsidRDefault="00CE4278" w:rsidP="00CE4278">
      <w:r>
        <w:t>The racial and ethnic composition of this neighborhood is diverse, with a particularly high concentration of Asian residents, as well as a notable presence of people of mixed race. Language-wise, the neighborhood has a high number of teenagers and adults who speak Asian and Pacific Island languages, and a significant proportion of teenagers who speak other Indo-European languages.</w:t>
      </w:r>
    </w:p>
    <w:p w14:paraId="25879007" w14:textId="77777777" w:rsidR="00CE4278" w:rsidRDefault="00CE4278" w:rsidP="00CE4278"/>
    <w:p w14:paraId="5CAD1C01" w14:textId="43C28AA2" w:rsidR="00CE4278" w:rsidRDefault="00CE4278" w:rsidP="00CE4278">
      <w:r>
        <w:lastRenderedPageBreak/>
        <w:t xml:space="preserve">In terms of housing, the neighborhood predominantly features owner-occupied housing units, with far fewer renter-occupied units. The area has experienced a recent surge in construction, as a large number of housing units were built between </w:t>
      </w:r>
      <w:ins w:id="94" w:author="Alex Singleton" w:date="2023-04-29T18:54:00Z">
        <w:r w:rsidR="00935387">
          <w:t xml:space="preserve">since the year </w:t>
        </w:r>
      </w:ins>
      <w:r>
        <w:t>2000</w:t>
      </w:r>
      <w:del w:id="95" w:author="Alex Singleton" w:date="2023-04-29T18:54:00Z">
        <w:r w:rsidDel="00935387">
          <w:delText xml:space="preserve"> and 2013, particularly in the years 2010 to 2013</w:delText>
        </w:r>
      </w:del>
      <w:r>
        <w:t>. The majority of these housing units have four or more bedrooms.</w:t>
      </w:r>
    </w:p>
    <w:p w14:paraId="78184CCB" w14:textId="77777777" w:rsidR="00CE4278" w:rsidRDefault="00CE4278" w:rsidP="00CE4278"/>
    <w:p w14:paraId="5747004E" w14:textId="77777777" w:rsidR="00CE4278" w:rsidRDefault="00CE4278" w:rsidP="00CE4278">
      <w:r>
        <w:t>Despite having a lower proportion of residents working in the same county or place of residence, the neighborhood has a high rate of people working from home. Commuting times for residents are generally longer, with a substantial number of individuals taking 35 minutes or more to travel to work. Public transportation, bicycling, and walking to work are far less common in this area.</w:t>
      </w:r>
    </w:p>
    <w:p w14:paraId="59E39437" w14:textId="77777777" w:rsidR="00CE4278" w:rsidRDefault="00CE4278" w:rsidP="00CE4278"/>
    <w:p w14:paraId="0AB9E0B2" w14:textId="213A9869" w:rsidR="00CE4278" w:rsidRDefault="00CE4278" w:rsidP="00CE4278">
      <w:r>
        <w:t>Family-wise, the neighborhood is characterized by a higher number of married couple families, as well as families with biological, adopted, or stepchildren. There is a significantly lower number of individuals living alone</w:t>
      </w:r>
      <w:del w:id="96" w:author="Alex Singleton" w:date="2023-04-29T18:59:00Z">
        <w:r w:rsidDel="00D54F68">
          <w:delText>, particularly males</w:delText>
        </w:r>
      </w:del>
      <w:r>
        <w:t>.</w:t>
      </w:r>
    </w:p>
    <w:p w14:paraId="17EDB08F" w14:textId="77777777" w:rsidR="00CE4278" w:rsidRDefault="00CE4278" w:rsidP="00CE4278"/>
    <w:p w14:paraId="149B11A7" w14:textId="77777777" w:rsidR="00CE4278" w:rsidRDefault="00CE4278" w:rsidP="00CE4278">
      <w:r>
        <w:t>The residents of this neighborhood are relatively well-educated, with a high percentage of individuals holding a Bachelor's or Master's degree. In terms of income, the area has a higher number of households earning $100,000 or more per year, particularly in the range of $125,000 to $199,999. Additionally, a significant proportion of households have access to a broadband internet subscription.</w:t>
      </w:r>
    </w:p>
    <w:p w14:paraId="1C00F3E2" w14:textId="77777777" w:rsidR="00CE4278" w:rsidRDefault="00CE4278" w:rsidP="00CE4278"/>
    <w:p w14:paraId="6B98F220" w14:textId="77777777" w:rsidR="00CE4278" w:rsidRDefault="00CE4278" w:rsidP="00CE4278">
      <w:r>
        <w:t>Employment in this neighborhood is characterized by a higher concentration of men working in management of companies and enterprises, finance and insurance, real estate, rental and leasing, and professional, scientific, and technical services. Women in the area also work in similar fields, with a notable presence in management of companies and enterprises, finance and insurance, real estate, rental and leasing, and professional, scientific, and technical services.</w:t>
      </w:r>
    </w:p>
    <w:p w14:paraId="658DAB56" w14:textId="77777777" w:rsidR="00CE4278" w:rsidRDefault="00CE4278" w:rsidP="00CE4278"/>
    <w:p w14:paraId="06F2E9DF" w14:textId="77777777" w:rsidR="00CE4278" w:rsidRDefault="00CE4278" w:rsidP="00CE4278">
      <w:r>
        <w:t>In summary, this neighborhood can be characterized as a diverse, family-oriented community with a young population, featuring well-educated residents and a strong presence in professional and managerial fields.</w:t>
      </w:r>
    </w:p>
    <w:p w14:paraId="3002CB82" w14:textId="77777777" w:rsidR="00CE4278" w:rsidRDefault="00CE4278" w:rsidP="00CE4278"/>
    <w:p w14:paraId="7645F63E" w14:textId="77777777" w:rsidR="00CE4278" w:rsidRDefault="00CE4278" w:rsidP="00CE4278">
      <w:r>
        <w:t>##########################################</w:t>
      </w:r>
    </w:p>
    <w:p w14:paraId="75049551" w14:textId="77777777" w:rsidR="00CE4278" w:rsidRDefault="00CE4278" w:rsidP="00CE4278"/>
    <w:p w14:paraId="4BE13ABD" w14:textId="77777777" w:rsidR="00CE4278" w:rsidRDefault="00CE4278" w:rsidP="00CE4278">
      <w:r>
        <w:t>4_3</w:t>
      </w:r>
    </w:p>
    <w:p w14:paraId="1A97374F" w14:textId="77777777" w:rsidR="00CE4278" w:rsidRDefault="00CE4278" w:rsidP="00CE4278"/>
    <w:p w14:paraId="36319297" w14:textId="77777777" w:rsidR="00CE4278" w:rsidRDefault="00CE4278" w:rsidP="00CE4278">
      <w:r>
        <w:t>Summary name: "Affluent Multicultural Professionals."</w:t>
      </w:r>
    </w:p>
    <w:p w14:paraId="26D169DF" w14:textId="77777777" w:rsidR="00CE4278" w:rsidRDefault="00CE4278" w:rsidP="00CE4278"/>
    <w:p w14:paraId="4AD760A2" w14:textId="5236A14E" w:rsidR="00CE4278" w:rsidRDefault="00CE4278" w:rsidP="00CE4278">
      <w:r>
        <w:t xml:space="preserve">The neighborhood in question is a unique and diverse area with several characteristics that stand out compared to the national average. The age distribution is skewed towards older </w:t>
      </w:r>
      <w:del w:id="97" w:author="Alex Singleton" w:date="2023-04-29T19:14:00Z">
        <w:r w:rsidDel="00C76F9C">
          <w:delText xml:space="preserve">male </w:delText>
        </w:r>
      </w:del>
      <w:r>
        <w:t>residents</w:t>
      </w:r>
      <w:del w:id="98" w:author="Alex Singleton" w:date="2023-04-29T19:15:00Z">
        <w:r w:rsidDel="00C76F9C">
          <w:delText xml:space="preserve">, with </w:delText>
        </w:r>
        <w:r w:rsidDel="00C76F9C">
          <w:lastRenderedPageBreak/>
          <w:delText xml:space="preserve">a significant number of males aged 55 and older, and a moderate concentration of older female residents. This neighborhood </w:delText>
        </w:r>
      </w:del>
      <w:ins w:id="99" w:author="Alex Singleton" w:date="2023-04-29T19:15:00Z">
        <w:r w:rsidR="00C76F9C">
          <w:t xml:space="preserve">and </w:t>
        </w:r>
      </w:ins>
      <w:del w:id="100" w:author="Alex Singleton" w:date="2023-04-29T19:16:00Z">
        <w:r w:rsidDel="000564EB">
          <w:delText xml:space="preserve">is a melting pot of various ethnicities, </w:delText>
        </w:r>
      </w:del>
      <w:r>
        <w:t>with a notably high Asian population, while Black or African American, American Indian and Alaska Native, and Hispanic or Latino populations are considerably lower than the national average.</w:t>
      </w:r>
    </w:p>
    <w:p w14:paraId="43A311C6" w14:textId="77777777" w:rsidR="00CE4278" w:rsidRDefault="00CE4278" w:rsidP="00CE4278"/>
    <w:p w14:paraId="61EDBA7C" w14:textId="77777777" w:rsidR="00CE4278" w:rsidRDefault="00CE4278" w:rsidP="00CE4278">
      <w:r>
        <w:t>Language diversity is another prominent characteristic of this neighborhood, with a high proportion of teenagers and adults speaking Asian and Pacific Island languages. Seniors in the neighborhood also show a strong preference for speaking other Indo-European languages and Asian and Pacific Island languages.</w:t>
      </w:r>
    </w:p>
    <w:p w14:paraId="781813EA" w14:textId="77777777" w:rsidR="00CE4278" w:rsidRDefault="00CE4278" w:rsidP="00CE4278"/>
    <w:p w14:paraId="4EC0F54A" w14:textId="77777777" w:rsidR="00CE4278" w:rsidRDefault="00CE4278" w:rsidP="00CE4278">
      <w:r>
        <w:t>The area has a strong work-from-home culture, with many residents working remotely. Traditional commuting methods, such as public transportation, biking, and walking, are less prevalent here. The residents' work schedules tend to start later in the morning, with a peak between 8:30 a.m. and 9:59 a.m.</w:t>
      </w:r>
    </w:p>
    <w:p w14:paraId="5B8EE655" w14:textId="77777777" w:rsidR="00CE4278" w:rsidRDefault="00CE4278" w:rsidP="00CE4278"/>
    <w:p w14:paraId="14272B8A" w14:textId="77777777" w:rsidR="00CE4278" w:rsidRDefault="00CE4278" w:rsidP="00CE4278">
      <w:r>
        <w:t>Household and family dynamics in the neighborhood are also noteworthy. There is a high percentage of married couple families, as well as families with adopted children. However, the neighborhood has a lower rate of males and females living alone and a significantly low percentage of people living in group quarters.</w:t>
      </w:r>
    </w:p>
    <w:p w14:paraId="3DBE0CBF" w14:textId="77777777" w:rsidR="00CE4278" w:rsidRDefault="00CE4278" w:rsidP="00CE4278"/>
    <w:p w14:paraId="3EFBDD65" w14:textId="77777777" w:rsidR="00CE4278" w:rsidRDefault="00CE4278" w:rsidP="00CE4278">
      <w:r>
        <w:t>Education and income levels in the area are quite impressive, with a large proportion of residents holding Bachelor's, Master's, Professional, and Doctorate degrees. Reflecting this trend, the neighborhood boasts a high concentration of individuals with annual incomes exceeding $100,000. Consequently, the area is marked by a lower number of households with income below the poverty level.</w:t>
      </w:r>
    </w:p>
    <w:p w14:paraId="5F6935A5" w14:textId="77777777" w:rsidR="00CE4278" w:rsidRDefault="00CE4278" w:rsidP="00CE4278"/>
    <w:p w14:paraId="623BDF7E" w14:textId="77777777" w:rsidR="00CE4278" w:rsidRDefault="00CE4278" w:rsidP="00CE4278">
      <w:r>
        <w:t>The housing landscape in the neighborhood is dominated by owner-occupied units, with a very low percentage of renter-occupied units. Most residential buildings have a single detached unit, and a high proportion of them were built in the 1980s and 1990s. The neighborhood has a significant number of homes with four or more bedrooms.</w:t>
      </w:r>
    </w:p>
    <w:p w14:paraId="2DF9DBD6" w14:textId="77777777" w:rsidR="00CE4278" w:rsidRDefault="00CE4278" w:rsidP="00CE4278"/>
    <w:p w14:paraId="65736C45" w14:textId="3C9F3C4E" w:rsidR="00CE4278" w:rsidRDefault="00CE4278" w:rsidP="00CE4278">
      <w:r>
        <w:t>In terms of employment sectors, both men and women in the neighborhood are predominantly employed in professional, scientific, and technical services, as well as finance and insurance, and real estate, and rental and leasing industries</w:t>
      </w:r>
      <w:ins w:id="101" w:author="Alex Singleton" w:date="2023-04-29T19:31:00Z">
        <w:r w:rsidR="001D5166">
          <w:t>, along</w:t>
        </w:r>
      </w:ins>
      <w:ins w:id="102" w:author="Alex Singleton" w:date="2023-04-29T19:32:00Z">
        <w:r w:rsidR="001D5166">
          <w:t>with the management of companies and enterprises</w:t>
        </w:r>
      </w:ins>
      <w:del w:id="103" w:author="Alex Singleton" w:date="2023-04-29T19:32:00Z">
        <w:r w:rsidDel="001D5166">
          <w:delText>. Men also have a strong presence in management of companies and enterprises, while women are more involved in educational services, health care, and social assistance.</w:delText>
        </w:r>
      </w:del>
      <w:ins w:id="104" w:author="Alex Singleton" w:date="2023-04-29T19:32:00Z">
        <w:r w:rsidR="001D5166">
          <w:t>.</w:t>
        </w:r>
      </w:ins>
    </w:p>
    <w:p w14:paraId="180D7081" w14:textId="77777777" w:rsidR="00CE4278" w:rsidRDefault="00CE4278" w:rsidP="00CE4278"/>
    <w:p w14:paraId="56A1CBBF" w14:textId="77777777" w:rsidR="00CE4278" w:rsidRDefault="00CE4278" w:rsidP="00CE4278">
      <w:r>
        <w:t xml:space="preserve">In summary, this neighborhood is characterized by a diverse and older population, high levels of education and income, a strong work-from-home culture, and a preference for owner-occupied housing. </w:t>
      </w:r>
    </w:p>
    <w:p w14:paraId="181231C9" w14:textId="77777777" w:rsidR="00CE4278" w:rsidRDefault="00CE4278" w:rsidP="00CE4278"/>
    <w:p w14:paraId="0D0CA5DE" w14:textId="77777777" w:rsidR="00CE4278" w:rsidRDefault="00CE4278" w:rsidP="00CE4278">
      <w:r>
        <w:t>##########################################</w:t>
      </w:r>
    </w:p>
    <w:p w14:paraId="3943F1D1" w14:textId="77777777" w:rsidR="00CE4278" w:rsidRDefault="00CE4278" w:rsidP="00CE4278"/>
    <w:p w14:paraId="7EA0B34B" w14:textId="77777777" w:rsidR="00CE4278" w:rsidRDefault="00CE4278" w:rsidP="00CE4278"/>
    <w:p w14:paraId="760B3250" w14:textId="77777777" w:rsidR="00CE4278" w:rsidRDefault="00CE4278" w:rsidP="00CE4278">
      <w:r>
        <w:t>4_4</w:t>
      </w:r>
    </w:p>
    <w:p w14:paraId="269620D3" w14:textId="77777777" w:rsidR="00CE4278" w:rsidRDefault="00CE4278" w:rsidP="00CE4278"/>
    <w:p w14:paraId="6875F892" w14:textId="77777777" w:rsidR="00CE4278" w:rsidRDefault="00CE4278" w:rsidP="00CE4278">
      <w:r>
        <w:t>Summary Name: Diverse, Affluent, Educated Professionals</w:t>
      </w:r>
    </w:p>
    <w:p w14:paraId="10CDE28B" w14:textId="77777777" w:rsidR="00CE4278" w:rsidRDefault="00CE4278" w:rsidP="00CE4278"/>
    <w:p w14:paraId="45789862" w14:textId="77777777" w:rsidR="00CE4278" w:rsidRDefault="00CE4278" w:rsidP="00CE4278">
      <w:r>
        <w:t>This neighborhood is a diverse and well-educated community, with an affluent population and a significant number of high-income earners. The neighborhood's population is mostly comprised of professionals and individuals who have achieved advanced degrees. The area has a high concentration of individuals with master's, professional, and doctorate degrees. This educated demographic is reflected in the types of jobs held by the residents, with many employed in the finance, insurance, real estate, professional, scientific, and technical services sectors.</w:t>
      </w:r>
    </w:p>
    <w:p w14:paraId="3E7AAFAF" w14:textId="77777777" w:rsidR="00CE4278" w:rsidRDefault="00CE4278" w:rsidP="00CE4278"/>
    <w:p w14:paraId="03B29C60" w14:textId="5EEB3D0B" w:rsidR="00CE4278" w:rsidRDefault="00CE4278" w:rsidP="00CE4278">
      <w:r>
        <w:t xml:space="preserve">The area also boasts a large Asian population, which is significantly above the national average. </w:t>
      </w:r>
      <w:del w:id="105" w:author="Alex Singleton" w:date="2023-04-29T19:44:00Z">
        <w:r w:rsidDel="00DF4C13">
          <w:delText xml:space="preserve">This </w:delText>
        </w:r>
      </w:del>
      <w:ins w:id="106" w:author="Alex Singleton" w:date="2023-04-29T19:44:00Z">
        <w:r w:rsidR="00DF4C13">
          <w:t>C</w:t>
        </w:r>
      </w:ins>
      <w:del w:id="107" w:author="Alex Singleton" w:date="2023-04-29T19:44:00Z">
        <w:r w:rsidDel="00DF4C13">
          <w:delText>c</w:delText>
        </w:r>
      </w:del>
      <w:r>
        <w:t xml:space="preserve">ultural diversity is further emphasized by the variety of languages spoken by the neighborhood's </w:t>
      </w:r>
      <w:del w:id="108" w:author="Alex Singleton" w:date="2023-04-29T19:46:00Z">
        <w:r w:rsidDel="00DF4C13">
          <w:delText>teenagers and seniors</w:delText>
        </w:r>
      </w:del>
      <w:ins w:id="109" w:author="Alex Singleton" w:date="2023-04-29T19:46:00Z">
        <w:r w:rsidR="00DF4C13">
          <w:t>residents</w:t>
        </w:r>
      </w:ins>
      <w:r>
        <w:t>, particularly other Indo-European languages and Asian and Pacific Island languages. The presence of these diverse languages is well above the national average, enriching the cultural fabric of the neighborhood.</w:t>
      </w:r>
    </w:p>
    <w:p w14:paraId="7625D382" w14:textId="77777777" w:rsidR="00CE4278" w:rsidRDefault="00CE4278" w:rsidP="00CE4278"/>
    <w:p w14:paraId="24300AC1" w14:textId="492495AA" w:rsidR="00CE4278" w:rsidRDefault="00CE4278" w:rsidP="00CE4278">
      <w:r>
        <w:t>Housing in the neighborhood is predominantly owner-occupied, with very few rental properties. The area features a substantial number of single-family detached homes, as well as a mix of larger homes with four or more bedrooms. The housing stock primarily consists of older homes built between 19</w:t>
      </w:r>
      <w:ins w:id="110" w:author="Alex Singleton" w:date="2023-04-29T19:52:00Z">
        <w:r w:rsidR="00A64CF0">
          <w:t>4</w:t>
        </w:r>
      </w:ins>
      <w:del w:id="111" w:author="Alex Singleton" w:date="2023-04-29T19:52:00Z">
        <w:r w:rsidDel="00A64CF0">
          <w:delText>5</w:delText>
        </w:r>
      </w:del>
      <w:r>
        <w:t>0 and 1969, giving the neighborhood a mature and established feel.</w:t>
      </w:r>
    </w:p>
    <w:p w14:paraId="62195093" w14:textId="77777777" w:rsidR="00CE4278" w:rsidRDefault="00CE4278" w:rsidP="00CE4278"/>
    <w:p w14:paraId="0034F5AB" w14:textId="77777777" w:rsidR="00CE4278" w:rsidRDefault="00CE4278" w:rsidP="00CE4278">
      <w:r>
        <w:t>The neighborhood's residents have a range of commuting habits, with a significant number opting for public transportation and bicycling. A notable portion of the population also works from home, contributing to the area's unique and flexible work culture. Commuting times for the majority of the residents are on the higher side, with many taking 60 minutes or more to reach their workplace.</w:t>
      </w:r>
    </w:p>
    <w:p w14:paraId="0AC14192" w14:textId="77777777" w:rsidR="00CE4278" w:rsidRDefault="00CE4278" w:rsidP="00CE4278"/>
    <w:p w14:paraId="32FD241B" w14:textId="77777777" w:rsidR="00CE4278" w:rsidRDefault="00CE4278" w:rsidP="00CE4278">
      <w:r>
        <w:t>This community is home to a considerable number of married couples, and same-sex spouse households are more common here than in other neighborhoods. However, the area has a lower-than-average presence of individuals living alone or with stepchildren.</w:t>
      </w:r>
    </w:p>
    <w:p w14:paraId="345EEC27" w14:textId="77777777" w:rsidR="00CE4278" w:rsidRDefault="00CE4278" w:rsidP="00CE4278"/>
    <w:p w14:paraId="38966248" w14:textId="1E0F399B" w:rsidR="00CE4278" w:rsidRDefault="00CE4278" w:rsidP="00CE4278">
      <w:r>
        <w:t xml:space="preserve">When it comes to education, the neighborhood sees very low levels of early education completion </w:t>
      </w:r>
      <w:commentRangeStart w:id="112"/>
      <w:r>
        <w:t>and high school dropouts</w:t>
      </w:r>
      <w:commentRangeEnd w:id="112"/>
      <w:r w:rsidR="0011742D">
        <w:rPr>
          <w:rStyle w:val="CommentReference"/>
        </w:rPr>
        <w:commentReference w:id="112"/>
      </w:r>
      <w:r>
        <w:t xml:space="preserve">. This highlights the community's focus on higher education and </w:t>
      </w:r>
      <w:r>
        <w:lastRenderedPageBreak/>
        <w:t>professional development. The area also has low poverty rates and few households with one or more persons with disabilities.</w:t>
      </w:r>
    </w:p>
    <w:p w14:paraId="7C4538A2" w14:textId="77777777" w:rsidR="00CE4278" w:rsidRDefault="00CE4278" w:rsidP="00CE4278"/>
    <w:p w14:paraId="069AAA86" w14:textId="77777777" w:rsidR="00CE4278" w:rsidRDefault="00CE4278" w:rsidP="00CE4278">
      <w:r>
        <w:t>In terms of technology use, the majority of households have broadband internet subscriptions, while fewer households rely solely on smartphones or tablets as their primary computing devices.</w:t>
      </w:r>
    </w:p>
    <w:p w14:paraId="768C79F8" w14:textId="77777777" w:rsidR="00CE4278" w:rsidRDefault="00CE4278" w:rsidP="00CE4278"/>
    <w:p w14:paraId="06300E24" w14:textId="77777777" w:rsidR="00CE4278" w:rsidRDefault="00CE4278" w:rsidP="00CE4278">
      <w:r>
        <w:t>In summary, this neighborhood is a diverse, affluent, and well-educated community with a strong emphasis on professional development and a variety of unique commuting habits. The area is predominantly characterized by its Asian population, high educational attainment, professional occupations, and established housing stock.</w:t>
      </w:r>
    </w:p>
    <w:p w14:paraId="7C9B360B" w14:textId="77777777" w:rsidR="00CE4278" w:rsidRDefault="00CE4278" w:rsidP="00CE4278"/>
    <w:p w14:paraId="69754253" w14:textId="77777777" w:rsidR="00CE4278" w:rsidRDefault="00CE4278" w:rsidP="00CE4278">
      <w:r>
        <w:t>##########################################</w:t>
      </w:r>
    </w:p>
    <w:p w14:paraId="527E4D95" w14:textId="77777777" w:rsidR="00CE4278" w:rsidRDefault="00CE4278" w:rsidP="00CE4278"/>
    <w:p w14:paraId="52732864" w14:textId="77777777" w:rsidR="00CE4278" w:rsidRDefault="00CE4278" w:rsidP="00CE4278">
      <w:r>
        <w:t>4_5</w:t>
      </w:r>
    </w:p>
    <w:p w14:paraId="26E1674F" w14:textId="77777777" w:rsidR="00CE4278" w:rsidRDefault="00CE4278" w:rsidP="00CE4278"/>
    <w:p w14:paraId="30451984" w14:textId="77777777" w:rsidR="00CE4278" w:rsidRDefault="00CE4278" w:rsidP="00CE4278">
      <w:r>
        <w:t>Short summary name: "Affluent Multilingual Families"</w:t>
      </w:r>
    </w:p>
    <w:p w14:paraId="65F0B24B" w14:textId="77777777" w:rsidR="00CE4278" w:rsidRDefault="00CE4278" w:rsidP="00CE4278"/>
    <w:p w14:paraId="5DF4E32D" w14:textId="029AD749" w:rsidR="00CE4278" w:rsidRDefault="00CE4278" w:rsidP="00CE4278">
      <w:r>
        <w:t xml:space="preserve">The neighborhood in focus has a unique set of characteristics that sets it apart from the national average in various ways. In terms of demographics, the area has a notably higher concentration of male and female children aged 5 to 17 years, while the number of young adults </w:t>
      </w:r>
      <w:del w:id="113" w:author="Alex Singleton" w:date="2023-04-29T20:07:00Z">
        <w:r w:rsidDel="00642BB4">
          <w:delText xml:space="preserve">aged 20 to 29 years </w:delText>
        </w:r>
      </w:del>
      <w:r>
        <w:t>is significantly lower than the national average. The neighborhood has a strong presence of middle-aged residents, with a high proportion of males and females aged 40 to 59 years. The elderly population, particularly those aged 80 years and above, is considerably lower than the national average.</w:t>
      </w:r>
    </w:p>
    <w:p w14:paraId="16BC1FD3" w14:textId="77777777" w:rsidR="00CE4278" w:rsidRDefault="00CE4278" w:rsidP="00CE4278"/>
    <w:p w14:paraId="4A1D9966" w14:textId="5290C71D" w:rsidR="00CE4278" w:rsidRDefault="00CE4278" w:rsidP="00CE4278">
      <w:r>
        <w:t>In terms of ethnicity, the neighborhood has an exceptionally high Asian population and a lower-than-average number of Black or African American, American Indian and Alaska Native, and Hispanic or Latino residents. The prevalence of multilingualism in the neighborhood is apparent, with a particularly high number of teenagers</w:t>
      </w:r>
      <w:ins w:id="114" w:author="Alex Singleton" w:date="2023-04-29T20:10:00Z">
        <w:r w:rsidR="00FD5FC2">
          <w:t>,</w:t>
        </w:r>
      </w:ins>
      <w:del w:id="115" w:author="Alex Singleton" w:date="2023-04-29T20:10:00Z">
        <w:r w:rsidDel="00FD5FC2">
          <w:delText xml:space="preserve"> and </w:delText>
        </w:r>
      </w:del>
      <w:r>
        <w:t xml:space="preserve">adults </w:t>
      </w:r>
      <w:ins w:id="116" w:author="Alex Singleton" w:date="2023-04-29T20:10:00Z">
        <w:r w:rsidR="00FD5FC2">
          <w:t xml:space="preserve">and seniors </w:t>
        </w:r>
      </w:ins>
      <w:r>
        <w:t>who speak Asian and Pacific Island languages and other Indo-European languages.</w:t>
      </w:r>
    </w:p>
    <w:p w14:paraId="6C92BD49" w14:textId="77777777" w:rsidR="00CE4278" w:rsidRDefault="00CE4278" w:rsidP="00CE4278"/>
    <w:p w14:paraId="5474948D" w14:textId="77777777" w:rsidR="00CE4278" w:rsidRDefault="00CE4278" w:rsidP="00CE4278">
      <w:r>
        <w:t>The neighborhood boasts a high proportion of married couple families, and there is a significant number of households with biological and adopted children. The area has an exceptionally low percentage of single-person households, as well as those living in group quarters or with same-sex spouses.</w:t>
      </w:r>
    </w:p>
    <w:p w14:paraId="1773C8F4" w14:textId="77777777" w:rsidR="00CE4278" w:rsidRDefault="00CE4278" w:rsidP="00CE4278"/>
    <w:p w14:paraId="4FF1096A" w14:textId="77777777" w:rsidR="00CE4278" w:rsidRDefault="00CE4278" w:rsidP="00CE4278">
      <w:r>
        <w:t xml:space="preserve">Education levels are impressive, with a substantial proportion of residents holding a Bachelor's degree or higher. The neighborhood is predominantly affluent, with a high number of households </w:t>
      </w:r>
      <w:r>
        <w:lastRenderedPageBreak/>
        <w:t>earning more than $150,000 annually. A large number of residents work from home, while the use of public transportation, bicycles, and walking for commuting is much lower than the national average.</w:t>
      </w:r>
    </w:p>
    <w:p w14:paraId="6D02FA00" w14:textId="77777777" w:rsidR="00CE4278" w:rsidRDefault="00CE4278" w:rsidP="00CE4278"/>
    <w:p w14:paraId="263DD1AE" w14:textId="67C70D6C" w:rsidR="00CE4278" w:rsidRDefault="00CE4278" w:rsidP="00CE4278">
      <w:r>
        <w:t>The housing market in the area is characterized by a predominance of owner-occupied units, with a significant number of larger homes having 4 or more bedrooms. Newly built homes from 2010 onwards are abundant, while the number of older homes built before 1990 is much lower. The neighborhood has a very low number of renter-occupied units</w:t>
      </w:r>
      <w:del w:id="117" w:author="Alex Singleton" w:date="2023-04-29T20:14:00Z">
        <w:r w:rsidDel="000D388B">
          <w:delText>, and as such, details about rent prices will not be discussed.</w:delText>
        </w:r>
      </w:del>
      <w:ins w:id="118" w:author="Alex Singleton" w:date="2023-04-29T20:14:00Z">
        <w:r w:rsidR="000D388B">
          <w:t>.</w:t>
        </w:r>
      </w:ins>
    </w:p>
    <w:p w14:paraId="2CA1C778" w14:textId="77777777" w:rsidR="00CE4278" w:rsidRDefault="00CE4278" w:rsidP="00CE4278"/>
    <w:p w14:paraId="556E1677" w14:textId="274783C2" w:rsidR="00CE4278" w:rsidRDefault="00CE4278" w:rsidP="00CE4278">
      <w:r>
        <w:t xml:space="preserve">Residents are highly employed in finance, insurance, real estate, professional, scientific, and technical services, as well as management positions. The number of men </w:t>
      </w:r>
      <w:del w:id="119" w:author="Alex Singleton" w:date="2023-04-29T20:15:00Z">
        <w:r w:rsidDel="00D5459F">
          <w:delText xml:space="preserve">and women </w:delText>
        </w:r>
      </w:del>
      <w:r>
        <w:t>employed in education, health care, and social assistance is also higher than the national average. In contrast, employment in transportation, warehousing, utilities, and arts, entertainment, and recreation sectors is lower for both men and women.</w:t>
      </w:r>
    </w:p>
    <w:p w14:paraId="7B60C531" w14:textId="77777777" w:rsidR="00CE4278" w:rsidRDefault="00CE4278" w:rsidP="00CE4278"/>
    <w:p w14:paraId="4A79F391" w14:textId="77777777" w:rsidR="00CE4278" w:rsidRDefault="00CE4278" w:rsidP="00CE4278">
      <w:r>
        <w:t>In summary, this neighborhood can be characterized as a predominantly Asian, family-oriented, and affluent community with a highly educated population. Residents are primarily engaged in professional and management occupations, and the housing market is dominated by larger, owner-occupied homes.</w:t>
      </w:r>
    </w:p>
    <w:p w14:paraId="4381EACD" w14:textId="77777777" w:rsidR="00CE4278" w:rsidRDefault="00CE4278" w:rsidP="00CE4278"/>
    <w:p w14:paraId="6A198E3E" w14:textId="77777777" w:rsidR="00CE4278" w:rsidRDefault="00CE4278" w:rsidP="00CE4278">
      <w:r>
        <w:t>##########################################</w:t>
      </w:r>
    </w:p>
    <w:p w14:paraId="7172BD35" w14:textId="77777777" w:rsidR="00CE4278" w:rsidRDefault="00CE4278" w:rsidP="00CE4278"/>
    <w:p w14:paraId="59D18E8B" w14:textId="77777777" w:rsidR="00CE4278" w:rsidRDefault="00CE4278" w:rsidP="00CE4278">
      <w:r>
        <w:t>5_1</w:t>
      </w:r>
    </w:p>
    <w:p w14:paraId="575640BD" w14:textId="77777777" w:rsidR="00CE4278" w:rsidRDefault="00CE4278" w:rsidP="00CE4278"/>
    <w:p w14:paraId="22FE6F20" w14:textId="77777777" w:rsidR="00CE4278" w:rsidRDefault="00CE4278" w:rsidP="00CE4278">
      <w:r>
        <w:t>Neighborhood Name: Affluent Senior Enclave</w:t>
      </w:r>
    </w:p>
    <w:p w14:paraId="15F9D7A6" w14:textId="77777777" w:rsidR="00CE4278" w:rsidRDefault="00CE4278" w:rsidP="00CE4278"/>
    <w:p w14:paraId="2CD2B78C" w14:textId="499F64CB" w:rsidR="00CE4278" w:rsidRDefault="00CE4278" w:rsidP="00CE4278">
      <w:r>
        <w:t xml:space="preserve">This neighborhood is characterized by a predominantly older, white population, with a noticeably low percentage of Black or African American, American Indian and Alaska Native, Hispanic or Latino, and Asian residents. </w:t>
      </w:r>
      <w:del w:id="120" w:author="Alex Singleton" w:date="2023-04-30T19:06:00Z">
        <w:r w:rsidDel="0097717C">
          <w:delText xml:space="preserve">The senior population is particularly prominent, and many </w:delText>
        </w:r>
      </w:del>
      <w:ins w:id="121" w:author="Alex Singleton" w:date="2023-04-30T19:06:00Z">
        <w:r w:rsidR="0097717C">
          <w:t xml:space="preserve">Many </w:t>
        </w:r>
      </w:ins>
      <w:r>
        <w:t xml:space="preserve">of </w:t>
      </w:r>
      <w:del w:id="122" w:author="Alex Singleton" w:date="2023-04-30T19:06:00Z">
        <w:r w:rsidDel="0097717C">
          <w:delText xml:space="preserve">them </w:delText>
        </w:r>
      </w:del>
      <w:ins w:id="123" w:author="Alex Singleton" w:date="2023-04-30T19:06:00Z">
        <w:r w:rsidR="0097717C">
          <w:t xml:space="preserve">the senior population </w:t>
        </w:r>
      </w:ins>
      <w:r>
        <w:t>speak other Indo-European languages.</w:t>
      </w:r>
    </w:p>
    <w:p w14:paraId="2AD85133" w14:textId="77777777" w:rsidR="00CE4278" w:rsidRDefault="00CE4278" w:rsidP="00CE4278"/>
    <w:p w14:paraId="47AFD51D" w14:textId="77777777" w:rsidR="00CE4278" w:rsidRDefault="00CE4278" w:rsidP="00CE4278">
      <w:r>
        <w:t>There is a higher percentage of married couple families and same-sex spouse households in this area compared to the national average. A noticeable number of women are widowed, and men are also widowed at an above-average rate. The neighborhood also has a higher proportion of females living alone than the national average.</w:t>
      </w:r>
    </w:p>
    <w:p w14:paraId="3F8F8D3B" w14:textId="77777777" w:rsidR="00CE4278" w:rsidRDefault="00CE4278" w:rsidP="00CE4278"/>
    <w:p w14:paraId="0129E628" w14:textId="77777777" w:rsidR="00CE4278" w:rsidRDefault="00CE4278" w:rsidP="00CE4278">
      <w:r>
        <w:t xml:space="preserve">Education levels are generally high in this neighborhood, with an above-average number of residents holding Bachelor's, Master's, Professional school, and Doctorate degrees. The residents here tend to </w:t>
      </w:r>
      <w:r>
        <w:lastRenderedPageBreak/>
        <w:t>have higher annual incomes, particularly in the ranges of $100,000 to $199,999 and $200,000 or more. A significant portion of the population receives retirement income.</w:t>
      </w:r>
    </w:p>
    <w:p w14:paraId="3F6F3837" w14:textId="77777777" w:rsidR="00CE4278" w:rsidRDefault="00CE4278" w:rsidP="00CE4278"/>
    <w:p w14:paraId="28CC6BDA" w14:textId="77777777" w:rsidR="00CE4278" w:rsidRDefault="00CE4278" w:rsidP="00CE4278">
      <w:r>
        <w:t>Employment is focused mainly in finance, insurance, real estate, rental and leasing, professional, scientific, and technical services, as well as educational services, health care, and social assistance. Both men and women are well-represented in these fields.</w:t>
      </w:r>
    </w:p>
    <w:p w14:paraId="45524F47" w14:textId="77777777" w:rsidR="00CE4278" w:rsidRDefault="00CE4278" w:rsidP="00CE4278"/>
    <w:p w14:paraId="01B842C5" w14:textId="77777777" w:rsidR="00CE4278" w:rsidRDefault="00CE4278" w:rsidP="00CE4278">
      <w:r>
        <w:t>In terms of housing, this neighborhood has a greater proportion of owner-occupied units and a lower percentage of renter-occupied units. The housing units tend to be larger, with the majority having four or more bedrooms. A significant number of homes in the area were built between 1950 and 1969, with some even older.</w:t>
      </w:r>
    </w:p>
    <w:p w14:paraId="14E6293B" w14:textId="77777777" w:rsidR="00CE4278" w:rsidRDefault="00CE4278" w:rsidP="00CE4278"/>
    <w:p w14:paraId="5CC86F9C" w14:textId="77777777" w:rsidR="00CE4278" w:rsidRDefault="00CE4278" w:rsidP="00CE4278">
      <w:r>
        <w:t>Commutes to work are generally short in this neighborhood, with many residents traveling less than 15 minutes to their workplace. The majority of residents travel to work by car, truck, or van, and an above-average number of residents also commute by bicycle. A considerable proportion of residents work from home as well. The neighborhood has a higher percentage of residents starting work between 7:30 a.m. and 8:59 a.m.</w:t>
      </w:r>
    </w:p>
    <w:p w14:paraId="106EA6D7" w14:textId="77777777" w:rsidR="00CE4278" w:rsidRDefault="00CE4278" w:rsidP="00CE4278"/>
    <w:p w14:paraId="0003408E" w14:textId="77777777" w:rsidR="00CE4278" w:rsidRDefault="00CE4278" w:rsidP="00CE4278">
      <w:r>
        <w:t>The neighborhood is marked by a higher rate of households with a desktop or laptop with no other type of computing device and a lower percentage of households with a smartphone with no other type of computing device. The majority of households have a broadband Internet subscription, such as cable, fiber optic, or DSL.</w:t>
      </w:r>
    </w:p>
    <w:p w14:paraId="17D02EC7" w14:textId="77777777" w:rsidR="00CE4278" w:rsidRDefault="00CE4278" w:rsidP="00CE4278"/>
    <w:p w14:paraId="289F3BB2" w14:textId="77777777" w:rsidR="00CE4278" w:rsidRDefault="00CE4278" w:rsidP="00CE4278">
      <w:r>
        <w:t>In summary, this neighborhood is characterized by its older, predominantly white population, high education levels, and high-income residents. Housing in the area is mostly owner-occupied, and the residents enjoy short commutes to work.</w:t>
      </w:r>
    </w:p>
    <w:p w14:paraId="7FC1F430" w14:textId="77777777" w:rsidR="00CE4278" w:rsidRDefault="00CE4278" w:rsidP="00CE4278"/>
    <w:p w14:paraId="4EC1D9CC" w14:textId="77777777" w:rsidR="00CE4278" w:rsidRDefault="00CE4278" w:rsidP="00CE4278">
      <w:r>
        <w:t>##########################################</w:t>
      </w:r>
    </w:p>
    <w:p w14:paraId="7DCD4F2E" w14:textId="77777777" w:rsidR="00CE4278" w:rsidRDefault="00CE4278" w:rsidP="00CE4278"/>
    <w:p w14:paraId="4863A361" w14:textId="77777777" w:rsidR="00CE4278" w:rsidRDefault="00CE4278" w:rsidP="00CE4278">
      <w:r>
        <w:t>5_2</w:t>
      </w:r>
    </w:p>
    <w:p w14:paraId="317F89E5" w14:textId="77777777" w:rsidR="00CE4278" w:rsidRDefault="00CE4278" w:rsidP="00CE4278"/>
    <w:p w14:paraId="04D9DEE0" w14:textId="77777777" w:rsidR="00CE4278" w:rsidRDefault="00CE4278" w:rsidP="00CE4278">
      <w:r>
        <w:t>Short summary name: "Diverse Professionals' Enclave"</w:t>
      </w:r>
    </w:p>
    <w:p w14:paraId="3547F232" w14:textId="77777777" w:rsidR="00CE4278" w:rsidRDefault="00CE4278" w:rsidP="00CE4278"/>
    <w:p w14:paraId="24233232" w14:textId="77777777" w:rsidR="00CE4278" w:rsidRDefault="00CE4278" w:rsidP="00CE4278">
      <w:r>
        <w:t>This neighborhood has a unique demographic and socioeconomic profile. The area stands out for its high concentration of Asian residents, which is nearly double the national average. The population of males aged 18-19 years and females aged 80-84 years is notably below the national average. Moreover, the neighborhood has a higher percentage of residents with a Bachelor's, Master's, Doctorate, or Professional school degree.</w:t>
      </w:r>
    </w:p>
    <w:p w14:paraId="75496D52" w14:textId="77777777" w:rsidR="00CE4278" w:rsidRDefault="00CE4278" w:rsidP="00CE4278"/>
    <w:p w14:paraId="1CF3D5BB" w14:textId="77777777" w:rsidR="00CE4278" w:rsidRDefault="00CE4278" w:rsidP="00CE4278">
      <w:r>
        <w:t>The linguistic diversity of the community is remarkable, with teenagers and adults who speak Asian and Pacific Island languages being particularly well-represented. There is also a considerable number of individuals who speak other Indo-European languages and other languages among both teenagers and adults.</w:t>
      </w:r>
    </w:p>
    <w:p w14:paraId="515B32FC" w14:textId="77777777" w:rsidR="00CE4278" w:rsidRDefault="00CE4278" w:rsidP="00CE4278"/>
    <w:p w14:paraId="32BFD566" w14:textId="2C05E0ED" w:rsidR="00CE4278" w:rsidRDefault="00CE4278" w:rsidP="00CE4278">
      <w:r>
        <w:t xml:space="preserve">A large percentage of residents work in the same county or place of residence, and most people tend to travel to work by car, truck, or van. The use of public transportation, bicycles, and walking is below the national average. However, the number of people who work from home is significantly higher. The neighborhood has a notable concentration of residents who start work between </w:t>
      </w:r>
      <w:ins w:id="124" w:author="Alex Singleton" w:date="2023-04-30T19:39:00Z">
        <w:r w:rsidR="00D7327A">
          <w:t>7</w:t>
        </w:r>
      </w:ins>
      <w:del w:id="125" w:author="Alex Singleton" w:date="2023-04-30T19:39:00Z">
        <w:r w:rsidDel="00D7327A">
          <w:delText>8</w:delText>
        </w:r>
      </w:del>
      <w:r>
        <w:t>:30 AM to 9:59 AM.</w:t>
      </w:r>
    </w:p>
    <w:p w14:paraId="046A7A75" w14:textId="77777777" w:rsidR="00CE4278" w:rsidRDefault="00CE4278" w:rsidP="00CE4278"/>
    <w:p w14:paraId="03E88A2A" w14:textId="77777777" w:rsidR="00CE4278" w:rsidRDefault="00CE4278" w:rsidP="00CE4278">
      <w:r>
        <w:t>The housing landscape of the area is diverse, with an unusually high number of attached single-unit buildings and multi-unit buildings with 5-19 units. The number of detached single-unit buildings and mobile homes is significantly below the national average. The neighborhood has experienced considerable growth in recent years, with a large percentage of housing built between 2014 and 2019.</w:t>
      </w:r>
    </w:p>
    <w:p w14:paraId="0B090E74" w14:textId="77777777" w:rsidR="00CE4278" w:rsidRDefault="00CE4278" w:rsidP="00CE4278"/>
    <w:p w14:paraId="757C3D85" w14:textId="2F50617D" w:rsidR="00CE4278" w:rsidRDefault="00CE4278" w:rsidP="00CE4278">
      <w:del w:id="126" w:author="Alex Singleton" w:date="2023-04-30T20:01:00Z">
        <w:r w:rsidDel="00051E2A">
          <w:delText xml:space="preserve">While </w:delText>
        </w:r>
      </w:del>
      <w:ins w:id="127" w:author="Alex Singleton" w:date="2023-04-30T20:01:00Z">
        <w:r w:rsidR="00051E2A">
          <w:t>T</w:t>
        </w:r>
      </w:ins>
      <w:del w:id="128" w:author="Alex Singleton" w:date="2023-04-30T20:01:00Z">
        <w:r w:rsidDel="00051E2A">
          <w:delText>t</w:delText>
        </w:r>
      </w:del>
      <w:r>
        <w:t xml:space="preserve">he proportion of rental housing units is above the national average, </w:t>
      </w:r>
      <w:ins w:id="129" w:author="Alex Singleton" w:date="2023-04-30T20:01:00Z">
        <w:r w:rsidR="00051E2A">
          <w:t xml:space="preserve">with </w:t>
        </w:r>
      </w:ins>
      <w:r>
        <w:t>rent prices</w:t>
      </w:r>
      <w:del w:id="130" w:author="Alex Singleton" w:date="2023-04-30T20:01:00Z">
        <w:r w:rsidDel="00051E2A">
          <w:delText xml:space="preserve"> </w:delText>
        </w:r>
      </w:del>
      <w:ins w:id="131" w:author="Alex Singleton" w:date="2023-04-30T20:01:00Z">
        <w:r w:rsidR="00051E2A">
          <w:t>tending to be expensive</w:t>
        </w:r>
      </w:ins>
      <w:del w:id="132" w:author="Alex Singleton" w:date="2023-04-30T20:01:00Z">
        <w:r w:rsidDel="00051E2A">
          <w:delText>are not mentioned as the number of renter-occupied housing units is less than 80</w:delText>
        </w:r>
      </w:del>
      <w:r>
        <w:t xml:space="preserve">. The area </w:t>
      </w:r>
      <w:ins w:id="133" w:author="Alex Singleton" w:date="2023-04-30T20:02:00Z">
        <w:r w:rsidR="00051E2A">
          <w:t xml:space="preserve">also </w:t>
        </w:r>
      </w:ins>
      <w:r>
        <w:t>has a higher-than-average percentage of vacant housing units for rent, while the number of vacant housing units for sale is below the national average.</w:t>
      </w:r>
    </w:p>
    <w:p w14:paraId="3A511F29" w14:textId="77777777" w:rsidR="00CE4278" w:rsidRDefault="00CE4278" w:rsidP="00CE4278"/>
    <w:p w14:paraId="55254DDF" w14:textId="2F04C706" w:rsidR="00CE4278" w:rsidRDefault="00CE4278" w:rsidP="00CE4278">
      <w:r>
        <w:t xml:space="preserve">Income distribution in this neighborhood leans towards higher income brackets, with the majority of households earning above $100,000 per year. The percentage of households with annual incomes below $40,000 is considerably below the national average. However, a significant portion of residents spends </w:t>
      </w:r>
      <w:del w:id="134" w:author="Alex Singleton" w:date="2023-04-30T20:04:00Z">
        <w:r w:rsidDel="00B439BC">
          <w:delText>10-24.9%</w:delText>
        </w:r>
      </w:del>
      <w:ins w:id="135" w:author="Alex Singleton" w:date="2023-04-30T20:04:00Z">
        <w:r w:rsidR="00B439BC">
          <w:t>high proportions</w:t>
        </w:r>
      </w:ins>
      <w:r>
        <w:t xml:space="preserve"> of their income on housing</w:t>
      </w:r>
      <w:del w:id="136" w:author="Alex Singleton" w:date="2023-04-30T20:04:00Z">
        <w:r w:rsidDel="00B439BC">
          <w:delText>, which is above the national average.</w:delText>
        </w:r>
      </w:del>
      <w:ins w:id="137" w:author="Alex Singleton" w:date="2023-04-30T20:04:00Z">
        <w:r w:rsidR="00B439BC">
          <w:t>.</w:t>
        </w:r>
      </w:ins>
    </w:p>
    <w:p w14:paraId="13294605" w14:textId="77777777" w:rsidR="00CE4278" w:rsidRDefault="00CE4278" w:rsidP="00CE4278"/>
    <w:p w14:paraId="316FF7C6" w14:textId="77777777" w:rsidR="00CE4278" w:rsidRDefault="00CE4278" w:rsidP="00CE4278">
      <w:r>
        <w:t>The neighborhood's employment landscape reveals a high concentration of men and women working in professional, scientific, and technical services, management of companies and enterprises, and finance and insurance, real estate, and rental and leasing sectors. The number of men employed in agriculture, forestry, fishing and hunting, and mining is substantially lower than the national average.</w:t>
      </w:r>
    </w:p>
    <w:p w14:paraId="2F81251F" w14:textId="77777777" w:rsidR="00CE4278" w:rsidRDefault="00CE4278" w:rsidP="00CE4278"/>
    <w:p w14:paraId="0879E6F7" w14:textId="77777777" w:rsidR="00CE4278" w:rsidRDefault="00CE4278" w:rsidP="00CE4278">
      <w:r>
        <w:t>In summary, this neighborhood is a diverse, well-educated, and affluent community with a unique demographic profile and a strong presence of professionals working in high-paying sectors. The area has experienced considerable growth in recent years, with a distinct housing landscape that includes a higher proportion of rental units.</w:t>
      </w:r>
    </w:p>
    <w:p w14:paraId="479E36E5" w14:textId="77777777" w:rsidR="00CE4278" w:rsidRDefault="00CE4278" w:rsidP="00CE4278"/>
    <w:p w14:paraId="1BACCCA1" w14:textId="77777777" w:rsidR="00CE4278" w:rsidRDefault="00CE4278" w:rsidP="00CE4278">
      <w:r>
        <w:lastRenderedPageBreak/>
        <w:t>##########################################</w:t>
      </w:r>
    </w:p>
    <w:p w14:paraId="4F33035F" w14:textId="77777777" w:rsidR="00CE4278" w:rsidRDefault="00CE4278" w:rsidP="00CE4278"/>
    <w:p w14:paraId="731526E7" w14:textId="77777777" w:rsidR="00CE4278" w:rsidRDefault="00CE4278" w:rsidP="00CE4278">
      <w:r>
        <w:t>5_3</w:t>
      </w:r>
    </w:p>
    <w:p w14:paraId="0D82727E" w14:textId="77777777" w:rsidR="00CE4278" w:rsidRDefault="00CE4278" w:rsidP="00CE4278"/>
    <w:p w14:paraId="606F07F0" w14:textId="77777777" w:rsidR="00CE4278" w:rsidRDefault="00CE4278" w:rsidP="00CE4278">
      <w:r>
        <w:t>Summary name: Diverse, Educated Professionals</w:t>
      </w:r>
    </w:p>
    <w:p w14:paraId="1E907CEC" w14:textId="77777777" w:rsidR="00CE4278" w:rsidRDefault="00CE4278" w:rsidP="00CE4278"/>
    <w:p w14:paraId="28153171" w14:textId="77777777" w:rsidR="00CE4278" w:rsidRDefault="00CE4278" w:rsidP="00CE4278">
      <w:r>
        <w:t>This neighborhood has a diverse population with a higher concentration of Asian residents and individuals living with same-sex spouses. The age distribution is fairly balanced, with a slightly higher proportion of people in their early 30s and females aged 25 to 34 years. The neighborhood is relatively well-educated, with many residents holding bachelor's, master's, professional, and doctorate degrees. Consequently, the annual income levels are generally higher, with many individuals earning over $125,000 per year.</w:t>
      </w:r>
    </w:p>
    <w:p w14:paraId="50168F5F" w14:textId="77777777" w:rsidR="00CE4278" w:rsidRDefault="00CE4278" w:rsidP="00CE4278"/>
    <w:p w14:paraId="0C8708C1" w14:textId="77777777" w:rsidR="00CE4278" w:rsidRDefault="00CE4278" w:rsidP="00CE4278">
      <w:r>
        <w:t>In terms of language, the neighborhood is quite diverse, with a significant number of teenagers and adults speaking other Indo-European, Asian, and Pacific Island languages. Seniors in the community are also more likely to speak these languages, further enhancing the neighborhood's cultural richness.</w:t>
      </w:r>
    </w:p>
    <w:p w14:paraId="33679467" w14:textId="77777777" w:rsidR="00CE4278" w:rsidRDefault="00CE4278" w:rsidP="00CE4278"/>
    <w:p w14:paraId="27B5076A" w14:textId="77777777" w:rsidR="00CE4278" w:rsidRDefault="00CE4278" w:rsidP="00CE4278">
      <w:r>
        <w:t>The local workforce is predominantly employed in professional, scientific, and technical services, with many women also working in this sector. A considerable number of men and women are employed in finance and insurance, as well as real estate, rental, and leasing. Educational services, healthcare, and social assistance are other common sectors of employment in the neighborhood.</w:t>
      </w:r>
    </w:p>
    <w:p w14:paraId="66EA38BC" w14:textId="77777777" w:rsidR="00CE4278" w:rsidRDefault="00CE4278" w:rsidP="00CE4278"/>
    <w:p w14:paraId="428F6C39" w14:textId="77777777" w:rsidR="00CE4278" w:rsidRDefault="00CE4278" w:rsidP="00CE4278">
      <w:r>
        <w:t>Residents in the area tend to work in the same county as their residence, with many even working in the place of residence. Various modes of transportation are used to commute to work, including public transportation and bicycles, which are highly favored compared to the national average. Walking to work and working from home are also popular options among the residents. Most people start work between 8:00 a.m. and 9:00 a.m., with a significant number beginning their workday between 9:00 a.m. and 10:00 a.m. Long commuting times of 60 to 89 minutes are not uncommon in this neighborhood.</w:t>
      </w:r>
    </w:p>
    <w:p w14:paraId="13379E14" w14:textId="77777777" w:rsidR="00CE4278" w:rsidRDefault="00CE4278" w:rsidP="00CE4278"/>
    <w:p w14:paraId="57B810CC" w14:textId="77777777" w:rsidR="00CE4278" w:rsidRDefault="00CE4278" w:rsidP="00CE4278">
      <w:r>
        <w:t>The housing landscape is diverse, with many attached single-unit buildings and two-unit buildings. The neighborhood also has a higher number of three or more races residents. When it comes to education, most residents have completed higher levels of schooling, with only a small portion having not completed schooling or having a low level of educational attainment. Consequently, fewer residents live below the poverty level in this neighborhood.</w:t>
      </w:r>
    </w:p>
    <w:p w14:paraId="4B695067" w14:textId="77777777" w:rsidR="00CE4278" w:rsidRDefault="00CE4278" w:rsidP="00CE4278"/>
    <w:p w14:paraId="223E67A5" w14:textId="77777777" w:rsidR="00CE4278" w:rsidRDefault="00CE4278" w:rsidP="00CE4278">
      <w:r>
        <w:t xml:space="preserve">The neighborhood has a higher percentage of women who have never been married, while men have a slightly higher likelihood of never being married as well. The community has a lower </w:t>
      </w:r>
      <w:r>
        <w:lastRenderedPageBreak/>
        <w:t>percentage of people living with stepchildren or grandchildren, and fewer households with one or more persons with a disability.</w:t>
      </w:r>
    </w:p>
    <w:p w14:paraId="4F1AF1D1" w14:textId="77777777" w:rsidR="00CE4278" w:rsidRDefault="00CE4278" w:rsidP="00CE4278"/>
    <w:p w14:paraId="57BBC6B3" w14:textId="77777777" w:rsidR="00CE4278" w:rsidRDefault="00CE4278" w:rsidP="00CE4278">
      <w:r>
        <w:t>In terms of technology, the majority of households have a broadband internet subscription, and fewer households rely solely on smartphones or have no computing devices. Internet access without a subscription is also less common in this area.</w:t>
      </w:r>
    </w:p>
    <w:p w14:paraId="59C2B0D2" w14:textId="77777777" w:rsidR="00CE4278" w:rsidRDefault="00CE4278" w:rsidP="00CE4278"/>
    <w:p w14:paraId="1D06426E" w14:textId="77777777" w:rsidR="00CE4278" w:rsidRDefault="00CE4278" w:rsidP="00CE4278">
      <w:r>
        <w:t>Overall, this neighborhood is characterized by its diverse population, strong educational background, higher income levels, and preference for sustainable and flexible commuting options. It is a vibrant community that offers a range of professional opportunities and cultural richness.</w:t>
      </w:r>
    </w:p>
    <w:p w14:paraId="142F3D25" w14:textId="77777777" w:rsidR="00CE4278" w:rsidRDefault="00CE4278" w:rsidP="00CE4278"/>
    <w:p w14:paraId="73497D58" w14:textId="77777777" w:rsidR="00CE4278" w:rsidRDefault="00CE4278" w:rsidP="00CE4278">
      <w:r>
        <w:t>##########################################</w:t>
      </w:r>
    </w:p>
    <w:p w14:paraId="655A8F0E" w14:textId="77777777" w:rsidR="00CE4278" w:rsidRDefault="00CE4278" w:rsidP="00CE4278"/>
    <w:p w14:paraId="5E2EF01D" w14:textId="77777777" w:rsidR="00CE4278" w:rsidRDefault="00CE4278" w:rsidP="00CE4278">
      <w:r>
        <w:t>5_4</w:t>
      </w:r>
    </w:p>
    <w:p w14:paraId="49BE752E" w14:textId="77777777" w:rsidR="00CE4278" w:rsidRDefault="00CE4278" w:rsidP="00CE4278"/>
    <w:p w14:paraId="2AA24E16" w14:textId="77777777" w:rsidR="00CE4278" w:rsidRDefault="00CE4278" w:rsidP="00CE4278">
      <w:r>
        <w:t>Summary name: "Affluent Elders' Haven"</w:t>
      </w:r>
    </w:p>
    <w:p w14:paraId="2F9A7CCE" w14:textId="77777777" w:rsidR="00CE4278" w:rsidRDefault="00CE4278" w:rsidP="00CE4278"/>
    <w:p w14:paraId="54B2CA5E" w14:textId="382D6DDF" w:rsidR="00CE4278" w:rsidRDefault="00CE4278" w:rsidP="00CE4278">
      <w:r>
        <w:t xml:space="preserve">The neighborhood in question is characterized by a predominantly elderly population, with a higher concentration of White residents. Both male and female elderly residents aged 65 and over are significantly more numerous compared to the national average. </w:t>
      </w:r>
      <w:del w:id="138" w:author="Alex Singleton" w:date="2023-04-30T20:35:00Z">
        <w:r w:rsidDel="0017254A">
          <w:delText xml:space="preserve">This trend is particularly pronounced for males aged 80 </w:delText>
        </w:r>
      </w:del>
      <w:del w:id="139" w:author="Alex Singleton" w:date="2023-04-30T20:34:00Z">
        <w:r w:rsidDel="0017254A">
          <w:delText xml:space="preserve">to 84 </w:delText>
        </w:r>
      </w:del>
      <w:del w:id="140" w:author="Alex Singleton" w:date="2023-04-30T20:35:00Z">
        <w:r w:rsidDel="0017254A">
          <w:delText xml:space="preserve">years and females aged 75 to 79 years. </w:delText>
        </w:r>
      </w:del>
      <w:r>
        <w:t>The neighborhood also has a notably higher proportion of seniors who speak other Indo-European, Asian and Pacific Island, and other languages.</w:t>
      </w:r>
    </w:p>
    <w:p w14:paraId="6A0A68B0" w14:textId="77777777" w:rsidR="00CE4278" w:rsidRDefault="00CE4278" w:rsidP="00CE4278"/>
    <w:p w14:paraId="2C5F2166" w14:textId="77777777" w:rsidR="00CE4278" w:rsidRDefault="00CE4278" w:rsidP="00CE4278">
      <w:r>
        <w:t>The local population's work habits and commuting patterns are also distinctive. A higher than average number of residents work from home, while travel to work by public transportation is considerably lower than the national average. The proportion of people walking to work is also below average. The neighborhood has a higher number of females living alone and same-sex spouse households. The prevalence of married couple families is above average as well.</w:t>
      </w:r>
    </w:p>
    <w:p w14:paraId="58910A63" w14:textId="77777777" w:rsidR="00CE4278" w:rsidRDefault="00CE4278" w:rsidP="00CE4278"/>
    <w:p w14:paraId="4F486AFB" w14:textId="77777777" w:rsidR="00CE4278" w:rsidRDefault="00CE4278" w:rsidP="00CE4278">
      <w:r>
        <w:t>The educational and income levels in the neighborhood stand out as well. Residents with advanced degrees, such as Master's, professional school, and doctorate degrees, are notably more numerous compared to the national average. Annual income levels in the range of $150,000 to $199,999 and $200,000 or more are significantly higher than the national average. A considerably larger proportion of residents also receive retirement income.</w:t>
      </w:r>
    </w:p>
    <w:p w14:paraId="283CF20E" w14:textId="77777777" w:rsidR="00CE4278" w:rsidRDefault="00CE4278" w:rsidP="00CE4278"/>
    <w:p w14:paraId="451ED8E1" w14:textId="61CFA3B9" w:rsidR="00CE4278" w:rsidRDefault="00CE4278" w:rsidP="00CE4278">
      <w:r>
        <w:t xml:space="preserve">Housing in the neighborhood exhibits specific characteristics. Vacant houses are exceedingly more common, with a particularly high number of vacant housing units for seasonal, recreational, or </w:t>
      </w:r>
      <w:r>
        <w:lastRenderedPageBreak/>
        <w:t>occasional use. Owner-occupied housing units are more prevalent</w:t>
      </w:r>
      <w:del w:id="141" w:author="Alex Singleton" w:date="2023-04-30T20:42:00Z">
        <w:r w:rsidDel="0017254A">
          <w:delText xml:space="preserve">, while the number of housing units with two, three or four, and five or more bedrooms is substantially higher than the national average. </w:delText>
        </w:r>
      </w:del>
      <w:ins w:id="142" w:author="Alex Singleton" w:date="2023-04-30T20:42:00Z">
        <w:r w:rsidR="0017254A">
          <w:t>And t</w:t>
        </w:r>
      </w:ins>
      <w:del w:id="143" w:author="Alex Singleton" w:date="2023-04-30T20:42:00Z">
        <w:r w:rsidDel="0017254A">
          <w:delText>T</w:delText>
        </w:r>
      </w:del>
      <w:r>
        <w:t xml:space="preserve">he neighborhood has a higher concentration of housing built between </w:t>
      </w:r>
      <w:ins w:id="144" w:author="Alex Singleton" w:date="2023-04-30T20:43:00Z">
        <w:r w:rsidR="008E6649">
          <w:t xml:space="preserve">since the 1960s, with particularly high rates in the </w:t>
        </w:r>
      </w:ins>
      <w:r>
        <w:t>1980</w:t>
      </w:r>
      <w:ins w:id="145" w:author="Alex Singleton" w:date="2023-04-30T20:43:00Z">
        <w:r w:rsidR="008E6649">
          <w:t>s</w:t>
        </w:r>
      </w:ins>
      <w:r>
        <w:t xml:space="preserve"> and 1989, as well as units built in 2014 or later.</w:t>
      </w:r>
    </w:p>
    <w:p w14:paraId="4B7308C1" w14:textId="77777777" w:rsidR="00CE4278" w:rsidRDefault="00CE4278" w:rsidP="00CE4278"/>
    <w:p w14:paraId="1723A5DD" w14:textId="77777777" w:rsidR="00CE4278" w:rsidRDefault="00CE4278" w:rsidP="00CE4278">
      <w:r>
        <w:t>In terms of employment, men employed in finance and insurance, real estate, rental and leasing, and professional, scientific, and technical services are more common than the national average. Women employed in finance and insurance, real estate, rental and leasing, and management of companies and enterprises are also more numerous compared to the national average.</w:t>
      </w:r>
    </w:p>
    <w:p w14:paraId="4D9EC947" w14:textId="77777777" w:rsidR="00CE4278" w:rsidRDefault="00CE4278" w:rsidP="00CE4278"/>
    <w:p w14:paraId="5F9C9942" w14:textId="77777777" w:rsidR="00CE4278" w:rsidRDefault="00CE4278" w:rsidP="00CE4278">
      <w:r>
        <w:t>Overall, this neighborhood can be described as a predominantly elderly community with higher levels of education and income, as well as unique housing and work habits. The neighborhood has a greater prevalence of owner-occupied housing, advanced degree holders, and married couple families.</w:t>
      </w:r>
    </w:p>
    <w:p w14:paraId="15B06B78" w14:textId="77777777" w:rsidR="00CE4278" w:rsidRDefault="00CE4278" w:rsidP="00CE4278"/>
    <w:p w14:paraId="2C17A30D" w14:textId="77777777" w:rsidR="00CE4278" w:rsidRDefault="00CE4278" w:rsidP="00CE4278">
      <w:r>
        <w:t>##########################################</w:t>
      </w:r>
    </w:p>
    <w:p w14:paraId="21D6F600" w14:textId="77777777" w:rsidR="00CE4278" w:rsidRDefault="00CE4278" w:rsidP="00CE4278"/>
    <w:p w14:paraId="4EA83464" w14:textId="77777777" w:rsidR="00CE4278" w:rsidRDefault="00CE4278" w:rsidP="00CE4278"/>
    <w:p w14:paraId="25EECABA" w14:textId="77777777" w:rsidR="00CE4278" w:rsidRDefault="00CE4278" w:rsidP="00CE4278">
      <w:r>
        <w:t>5_5</w:t>
      </w:r>
    </w:p>
    <w:p w14:paraId="54E418B6" w14:textId="77777777" w:rsidR="00CE4278" w:rsidRDefault="00CE4278" w:rsidP="00CE4278"/>
    <w:p w14:paraId="4D94E179" w14:textId="77777777" w:rsidR="00CE4278" w:rsidRDefault="00CE4278" w:rsidP="00CE4278">
      <w:r>
        <w:t>Summary name: Senior, Diverse Commuters</w:t>
      </w:r>
    </w:p>
    <w:p w14:paraId="639AB340" w14:textId="77777777" w:rsidR="00CE4278" w:rsidRDefault="00CE4278" w:rsidP="00CE4278"/>
    <w:p w14:paraId="40DB855A" w14:textId="0D827888" w:rsidR="00CE4278" w:rsidRDefault="00CE4278" w:rsidP="00CE4278">
      <w:r>
        <w:t>This neighborhood is characterized by a predominantly older population, with a significant number of male and female residents aged 80 and above. The senior population tends to speak other Indo-European languages, highlighting a diverse cultural background. When it comes to education, the residents possess various levels of degrees, including some college experience, associate's, bachelor's, and doctorate degrees. In terms of income, the majority of households have annual incomes ranging from $10,000 to $</w:t>
      </w:r>
      <w:ins w:id="146" w:author="Alex Singleton" w:date="2023-04-30T20:57:00Z">
        <w:r w:rsidR="00E12D1C">
          <w:t>5</w:t>
        </w:r>
      </w:ins>
      <w:del w:id="147" w:author="Alex Singleton" w:date="2023-04-30T20:57:00Z">
        <w:r w:rsidDel="00E12D1C">
          <w:delText>4</w:delText>
        </w:r>
      </w:del>
      <w:r>
        <w:t>9,999, with a considerable number of people receiving retirement income.</w:t>
      </w:r>
    </w:p>
    <w:p w14:paraId="4097A523" w14:textId="77777777" w:rsidR="00CE4278" w:rsidRDefault="00CE4278" w:rsidP="00CE4278"/>
    <w:p w14:paraId="14A70895" w14:textId="75BBD65C" w:rsidR="00CE4278" w:rsidRDefault="00CE4278" w:rsidP="00CE4278">
      <w:r>
        <w:t>Housing in the neighborhood mainly consists of multi-unit buildings, with a notable presence of attached single-unit homes and a lack of mobile homes. The majority of housing units are renter-occupied, with a significant number of vacant units available for rent. The neighborhood has a high number of one- and two-bedroom homes. When it comes to rent, the area is characterized by relatively high rent prices</w:t>
      </w:r>
      <w:ins w:id="148" w:author="Alex Singleton" w:date="2023-04-30T21:01:00Z">
        <w:r w:rsidR="00B05D17">
          <w:t>.</w:t>
        </w:r>
      </w:ins>
      <w:del w:id="149" w:author="Alex Singleton" w:date="2023-04-30T21:01:00Z">
        <w:r w:rsidDel="00B05D17">
          <w:delText>, especially for those in the $550 to $899 range. Interestingly, the residents of this neighborhood typically spend more than 30% of their income on housing.</w:delText>
        </w:r>
      </w:del>
    </w:p>
    <w:p w14:paraId="6700FFF0" w14:textId="77777777" w:rsidR="00CE4278" w:rsidRDefault="00CE4278" w:rsidP="00CE4278"/>
    <w:p w14:paraId="2C6782CA" w14:textId="77777777" w:rsidR="00CE4278" w:rsidRDefault="00CE4278" w:rsidP="00CE4278">
      <w:r>
        <w:lastRenderedPageBreak/>
        <w:t>Commuting in the neighborhood is predominantly short, with most residents experiencing travel times of less than 15 minutes. Many people choose to walk or bike to work, while public transportation use is relatively low. A significant portion of the working population starts their day early, with many beginning work between 730 a.m. and 759 a.m. Residents usually work within the same county and often work from home.</w:t>
      </w:r>
    </w:p>
    <w:p w14:paraId="1A1148BE" w14:textId="77777777" w:rsidR="00CE4278" w:rsidRDefault="00CE4278" w:rsidP="00CE4278"/>
    <w:p w14:paraId="24204DD5" w14:textId="2FED96CF" w:rsidR="00CE4278" w:rsidRDefault="00CE4278" w:rsidP="00CE4278">
      <w:r>
        <w:t xml:space="preserve">In terms of living arrangements, a considerable number of residents, particularly women, live alone. Households with grandchildren are less common, while those with residents living in group quarters are more prevalent. The marital status of residents varies, with a notable number of </w:t>
      </w:r>
      <w:del w:id="150" w:author="Alex Singleton" w:date="2023-04-30T21:06:00Z">
        <w:r w:rsidDel="00A412EC">
          <w:delText xml:space="preserve">widowed </w:delText>
        </w:r>
      </w:del>
      <w:ins w:id="151" w:author="Alex Singleton" w:date="2023-04-30T21:06:00Z">
        <w:r w:rsidR="00A412EC">
          <w:t xml:space="preserve">widowers </w:t>
        </w:r>
      </w:ins>
      <w:del w:id="152" w:author="Alex Singleton" w:date="2023-04-30T21:06:00Z">
        <w:r w:rsidDel="00A412EC">
          <w:delText xml:space="preserve">men and women, </w:delText>
        </w:r>
      </w:del>
      <w:r>
        <w:t xml:space="preserve">and </w:t>
      </w:r>
      <w:del w:id="153" w:author="Alex Singleton" w:date="2023-04-30T21:06:00Z">
        <w:r w:rsidDel="00A412EC">
          <w:delText>divorce</w:delText>
        </w:r>
      </w:del>
      <w:ins w:id="154" w:author="Alex Singleton" w:date="2023-04-30T21:06:00Z">
        <w:r w:rsidR="00A412EC">
          <w:t xml:space="preserve">divorcees </w:t>
        </w:r>
      </w:ins>
      <w:del w:id="155" w:author="Alex Singleton" w:date="2023-04-30T21:06:00Z">
        <w:r w:rsidDel="00A412EC">
          <w:delText>d women</w:delText>
        </w:r>
      </w:del>
      <w:r>
        <w:t>.</w:t>
      </w:r>
    </w:p>
    <w:p w14:paraId="0656AFB0" w14:textId="77777777" w:rsidR="00CE4278" w:rsidRDefault="00CE4278" w:rsidP="00CE4278"/>
    <w:p w14:paraId="469E951B" w14:textId="69BCB2ED" w:rsidR="00CE4278" w:rsidRDefault="00CE4278" w:rsidP="00CE4278">
      <w:r>
        <w:t xml:space="preserve">The racial composition of the neighborhood </w:t>
      </w:r>
      <w:del w:id="156" w:author="Alex Singleton" w:date="2023-04-30T21:08:00Z">
        <w:r w:rsidDel="00BB41D9">
          <w:delText>is fairly diverse, with a</w:delText>
        </w:r>
      </w:del>
      <w:ins w:id="157" w:author="Alex Singleton" w:date="2023-04-30T21:08:00Z">
        <w:r w:rsidR="00BB41D9">
          <w:t xml:space="preserve">comprises a </w:t>
        </w:r>
      </w:ins>
      <w:r>
        <w:t xml:space="preserve"> higher proportion of White residents and a lower proportion of Black or African American, American Indian and Alaska Native, and Hispanic or Latino residents. </w:t>
      </w:r>
      <w:del w:id="158" w:author="Alex Singleton" w:date="2023-04-30T21:09:00Z">
        <w:r w:rsidDel="00BB41D9">
          <w:delText>The residents have diverse language skills, with teenagers speaking other Indo-European, Asian and Pacific Island, and other languages. Adults in the neighborhood also exhibit a variety of language abilities, but seniors who speak other Indo-European languages are particularly well-represented.</w:delText>
        </w:r>
      </w:del>
    </w:p>
    <w:p w14:paraId="4CCB000E" w14:textId="77777777" w:rsidR="00CE4278" w:rsidRDefault="00CE4278" w:rsidP="00CE4278"/>
    <w:p w14:paraId="22CDEB5C" w14:textId="77777777" w:rsidR="00CE4278" w:rsidRDefault="00CE4278" w:rsidP="00CE4278">
      <w:r>
        <w:t>The neighborhood's workforce is predominantly employed in the educational services, and health care and social assistance sectors. Women are well-represented in the management of companies and enterprises, while men are more likely to work in arts, entertainment, and recreation, and accommodation and food services.</w:t>
      </w:r>
    </w:p>
    <w:p w14:paraId="50CAECD5" w14:textId="77777777" w:rsidR="00CE4278" w:rsidRDefault="00CE4278" w:rsidP="00CE4278"/>
    <w:p w14:paraId="13EC7B00" w14:textId="77777777" w:rsidR="00CE4278" w:rsidRDefault="00CE4278" w:rsidP="00CE4278">
      <w:r>
        <w:t>Residents in this neighborhood have access to various types of computing devices, with a significant number of households having a tablet or other portable wireless computer, and many living without a computer at all. Broadband internet access is common, with a significant number of households relying on cable, fiber optic, or DSL services.</w:t>
      </w:r>
    </w:p>
    <w:p w14:paraId="72377DBF" w14:textId="77777777" w:rsidR="00CE4278" w:rsidRDefault="00CE4278" w:rsidP="00CE4278"/>
    <w:p w14:paraId="55E004EB" w14:textId="77777777" w:rsidR="00CE4278" w:rsidRDefault="00CE4278" w:rsidP="00CE4278">
      <w:r>
        <w:t>In summary, this neighborhood is characterized by an older, diverse population with higher levels of education and a range of incomes. The area has a unique blend of housing types, short commutes, and a focus on the educational and healthcare sectors for employment.</w:t>
      </w:r>
    </w:p>
    <w:p w14:paraId="0E298104" w14:textId="77777777" w:rsidR="00CE4278" w:rsidRDefault="00CE4278" w:rsidP="00CE4278"/>
    <w:p w14:paraId="69474187" w14:textId="77777777" w:rsidR="00CE4278" w:rsidRDefault="00CE4278" w:rsidP="00CE4278">
      <w:r>
        <w:t>##########################################</w:t>
      </w:r>
    </w:p>
    <w:p w14:paraId="6DA9D865" w14:textId="77777777" w:rsidR="00CE4278" w:rsidRDefault="00CE4278" w:rsidP="00CE4278"/>
    <w:p w14:paraId="27DF7A4D" w14:textId="77777777" w:rsidR="00CE4278" w:rsidRDefault="00CE4278" w:rsidP="00CE4278">
      <w:r>
        <w:t>6_1</w:t>
      </w:r>
    </w:p>
    <w:p w14:paraId="4363AD1F" w14:textId="77777777" w:rsidR="00CE4278" w:rsidRDefault="00CE4278" w:rsidP="00CE4278"/>
    <w:p w14:paraId="61F54D3C" w14:textId="77777777" w:rsidR="00CE4278" w:rsidRDefault="00CE4278" w:rsidP="00CE4278">
      <w:r>
        <w:t>Short summary name: "Young, Diverse, Agricultural Hub"</w:t>
      </w:r>
    </w:p>
    <w:p w14:paraId="1AA0E1DF" w14:textId="77777777" w:rsidR="00CE4278" w:rsidRDefault="00CE4278" w:rsidP="00CE4278"/>
    <w:p w14:paraId="2905F125" w14:textId="77777777" w:rsidR="00CE4278" w:rsidRDefault="00CE4278" w:rsidP="00CE4278">
      <w:r>
        <w:lastRenderedPageBreak/>
        <w:t>The neighborhood is characterized by a predominantly young population, with a higher-than-average number of males and females under the age of 18. There is a particular concentration of children and teenagers aged between 5 and 14 years. Additionally, the area has a significant number of residents who identify as Hispanic or Latino, American Indian and Alaska Native, and those who are of two or more races. The neighborhood has a high proportion of multigenerational households, with many grandparents living with their grandchildren.</w:t>
      </w:r>
    </w:p>
    <w:p w14:paraId="6400D6B4" w14:textId="77777777" w:rsidR="00CE4278" w:rsidRDefault="00CE4278" w:rsidP="00CE4278"/>
    <w:p w14:paraId="0F39B56C" w14:textId="487A7E1D" w:rsidR="00CE4278" w:rsidRDefault="00CE4278" w:rsidP="00CE4278">
      <w:r>
        <w:t xml:space="preserve">This community also has a notable number of residents who work in the same place they live, and many have relatively short commuting times of </w:t>
      </w:r>
      <w:del w:id="159" w:author="Alex Singleton" w:date="2023-05-03T21:50:00Z">
        <w:r w:rsidDel="001865D1">
          <w:delText>5 to 9</w:delText>
        </w:r>
      </w:del>
      <w:ins w:id="160" w:author="Alex Singleton" w:date="2023-05-03T21:50:00Z">
        <w:r w:rsidR="001865D1">
          <w:t>less than 15</w:t>
        </w:r>
      </w:ins>
      <w:r>
        <w:t xml:space="preserve"> minutes. The majority of the residents begin their workday early, between midnight and 5:59 a.m.</w:t>
      </w:r>
      <w:del w:id="161" w:author="Alex Singleton" w:date="2023-05-03T21:50:00Z">
        <w:r w:rsidDel="001865D1">
          <w:delText xml:space="preserve"> On the other hand, p</w:delText>
        </w:r>
      </w:del>
      <w:ins w:id="162" w:author="Alex Singleton" w:date="2023-05-03T21:50:00Z">
        <w:r w:rsidR="001865D1">
          <w:t xml:space="preserve"> P</w:t>
        </w:r>
      </w:ins>
      <w:r>
        <w:t>ublic transportation, walking, and cycling to work are less common in this area compared to the national average.</w:t>
      </w:r>
    </w:p>
    <w:p w14:paraId="33F1B7A4" w14:textId="77777777" w:rsidR="00CE4278" w:rsidRDefault="00CE4278" w:rsidP="00CE4278"/>
    <w:p w14:paraId="5B1EEC63" w14:textId="77777777" w:rsidR="00CE4278" w:rsidRDefault="00CE4278" w:rsidP="00CE4278">
      <w:r>
        <w:t>Education levels in this neighborhood differ from the national average, with a higher-than-average number of residents who have not completed schooling or have only reached the 9th to 12th grade without obtaining a diploma. Furthermore, there is a lower proportion of residents with associate's, bachelor's, or higher degrees.</w:t>
      </w:r>
    </w:p>
    <w:p w14:paraId="4C5F7BB0" w14:textId="77777777" w:rsidR="00CE4278" w:rsidRDefault="00CE4278" w:rsidP="00CE4278"/>
    <w:p w14:paraId="0618F418" w14:textId="5E004472" w:rsidR="00CE4278" w:rsidRDefault="00CE4278" w:rsidP="00CE4278">
      <w:r>
        <w:t xml:space="preserve">The area has higher-than-average rates of lower-income households, with many earning less than $35,000 per year. </w:t>
      </w:r>
      <w:del w:id="163" w:author="Alex Singleton" w:date="2023-05-03T21:52:00Z">
        <w:r w:rsidDel="00431F50">
          <w:delText>A significant number of</w:delText>
        </w:r>
      </w:del>
      <w:ins w:id="164" w:author="Alex Singleton" w:date="2023-05-03T21:52:00Z">
        <w:r w:rsidR="00431F50">
          <w:t>Few</w:t>
        </w:r>
      </w:ins>
      <w:r>
        <w:t xml:space="preserve"> households receive retirement income, and there is a high prevalence of individuals with disabilities. The neighborhood experiences higher-than-average poverty levels.</w:t>
      </w:r>
    </w:p>
    <w:p w14:paraId="0658F871" w14:textId="77777777" w:rsidR="00CE4278" w:rsidRDefault="00CE4278" w:rsidP="00CE4278"/>
    <w:p w14:paraId="1E3FB19D" w14:textId="2F483FB5" w:rsidR="00CE4278" w:rsidRDefault="00CE4278" w:rsidP="00CE4278">
      <w:r>
        <w:t>Housing in this community consists mainly of older buildings, with a majority constructed between 19</w:t>
      </w:r>
      <w:ins w:id="165" w:author="Alex Singleton" w:date="2023-05-03T21:54:00Z">
        <w:r w:rsidR="00840775">
          <w:t>4</w:t>
        </w:r>
      </w:ins>
      <w:del w:id="166" w:author="Alex Singleton" w:date="2023-05-03T21:54:00Z">
        <w:r w:rsidDel="00840775">
          <w:delText>5</w:delText>
        </w:r>
      </w:del>
      <w:r>
        <w:t xml:space="preserve">0 and 1969. Most housing units have two </w:t>
      </w:r>
      <w:del w:id="167" w:author="Alex Singleton" w:date="2023-05-03T22:05:00Z">
        <w:r w:rsidDel="005E11CA">
          <w:delText xml:space="preserve">or three </w:delText>
        </w:r>
      </w:del>
      <w:r>
        <w:t xml:space="preserve">bedrooms. The rate of owner-occupied housing units is lower than the national average, while the rate of renter-occupied housing units is slightly above average. However, there is a considerable number of vacant houses and units intended for </w:t>
      </w:r>
      <w:del w:id="168" w:author="Alex Singleton" w:date="2023-05-03T22:06:00Z">
        <w:r w:rsidDel="005E11CA">
          <w:delText>seasonal or occasional use</w:delText>
        </w:r>
      </w:del>
      <w:ins w:id="169" w:author="Alex Singleton" w:date="2023-05-03T22:06:00Z">
        <w:r w:rsidR="005E11CA">
          <w:t>migrant workers</w:t>
        </w:r>
      </w:ins>
      <w:r>
        <w:t>.</w:t>
      </w:r>
    </w:p>
    <w:p w14:paraId="0C8D8E1C" w14:textId="77777777" w:rsidR="00CE4278" w:rsidRDefault="00CE4278" w:rsidP="00CE4278"/>
    <w:p w14:paraId="2D9172E2" w14:textId="77777777" w:rsidR="00CE4278" w:rsidRDefault="00CE4278" w:rsidP="00CE4278">
      <w:r>
        <w:t>Regarding employment, the neighborhood has a higher-than-average number of men and women working in agriculture, forestry, fishing and hunting, and mining. Men are also notably employed in administrative and support and waste management services, while women show a higher employment rate in arts, entertainment, and recreation, and accommodation and food services.</w:t>
      </w:r>
    </w:p>
    <w:p w14:paraId="3FF1101C" w14:textId="77777777" w:rsidR="00CE4278" w:rsidRDefault="00CE4278" w:rsidP="00CE4278"/>
    <w:p w14:paraId="1E03CB01" w14:textId="77777777" w:rsidR="00CE4278" w:rsidRDefault="00CE4278" w:rsidP="00CE4278">
      <w:r>
        <w:t>Internet access and computer usage differ from the national average in this neighborhood. There is a higher number of households relying solely on smartphones or having no computer at all. Additionally, the area has a higher proportion of households with cellular data plans and no other type of internet subscription or no internet access at all.</w:t>
      </w:r>
    </w:p>
    <w:p w14:paraId="128FAE1F" w14:textId="77777777" w:rsidR="00CE4278" w:rsidRDefault="00CE4278" w:rsidP="00CE4278"/>
    <w:p w14:paraId="2D179D0D" w14:textId="77777777" w:rsidR="00CE4278" w:rsidRDefault="00CE4278" w:rsidP="00CE4278">
      <w:r>
        <w:lastRenderedPageBreak/>
        <w:t>In summary, this neighborhood is characterized by its young, diverse population, multigenerational households, lower levels of education and income, and higher rates of employment in agriculture, forestry, fishing and hunting, and mining.</w:t>
      </w:r>
    </w:p>
    <w:p w14:paraId="7DF0C1A1" w14:textId="77777777" w:rsidR="00CE4278" w:rsidRDefault="00CE4278" w:rsidP="00CE4278"/>
    <w:p w14:paraId="18412963" w14:textId="77777777" w:rsidR="00CE4278" w:rsidRDefault="00CE4278" w:rsidP="00CE4278">
      <w:r>
        <w:t>##########################################</w:t>
      </w:r>
    </w:p>
    <w:p w14:paraId="16DD8406" w14:textId="77777777" w:rsidR="00CE4278" w:rsidRDefault="00CE4278" w:rsidP="00CE4278"/>
    <w:p w14:paraId="4B1E917A" w14:textId="77777777" w:rsidR="00CE4278" w:rsidRDefault="00CE4278" w:rsidP="00CE4278">
      <w:r>
        <w:t>6_2</w:t>
      </w:r>
    </w:p>
    <w:p w14:paraId="6EBFD11B" w14:textId="77777777" w:rsidR="00CE4278" w:rsidRDefault="00CE4278" w:rsidP="00CE4278"/>
    <w:p w14:paraId="4FC5E634" w14:textId="77777777" w:rsidR="00CE4278" w:rsidRDefault="00CE4278" w:rsidP="00CE4278">
      <w:r>
        <w:t>Short Summary Name: Diverse, Walkable, Affordable</w:t>
      </w:r>
    </w:p>
    <w:p w14:paraId="761D3A38" w14:textId="77777777" w:rsidR="00CE4278" w:rsidRDefault="00CE4278" w:rsidP="00CE4278"/>
    <w:p w14:paraId="5A4F74AC" w14:textId="77777777" w:rsidR="00CE4278" w:rsidRDefault="00CE4278" w:rsidP="00CE4278">
      <w:r>
        <w:t>The neighborhood has a unique blend of demographic and socioeconomic characteristics. There is a relatively high presence of young men in their early twenties, while the elderly population is slightly below the national average. The area is predominantly White, with a higher-than-average proportion of individuals identifying as two or more races. There is a significantly low Asian population, as well as a below-average Hispanic or Latino population.</w:t>
      </w:r>
    </w:p>
    <w:p w14:paraId="353BCDEA" w14:textId="77777777" w:rsidR="00CE4278" w:rsidRDefault="00CE4278" w:rsidP="00CE4278"/>
    <w:p w14:paraId="52576545" w14:textId="29E791BF" w:rsidR="00CE4278" w:rsidRDefault="00CE4278" w:rsidP="00CE4278">
      <w:r>
        <w:t xml:space="preserve">Language diversity is also an important characteristic of this neighborhood. A high percentage of teenagers </w:t>
      </w:r>
      <w:del w:id="170" w:author="Alex Singleton" w:date="2023-05-03T22:19:00Z">
        <w:r w:rsidDel="00E218D5">
          <w:delText xml:space="preserve">and adults </w:delText>
        </w:r>
      </w:del>
      <w:r>
        <w:t xml:space="preserve">in the area speak </w:t>
      </w:r>
      <w:del w:id="171" w:author="Alex Singleton" w:date="2023-05-03T22:19:00Z">
        <w:r w:rsidDel="00E218D5">
          <w:delText xml:space="preserve">languages </w:delText>
        </w:r>
      </w:del>
      <w:r>
        <w:t>other</w:t>
      </w:r>
      <w:del w:id="172" w:author="Alex Singleton" w:date="2023-05-03T22:19:00Z">
        <w:r w:rsidDel="00E218D5">
          <w:delText xml:space="preserve"> </w:delText>
        </w:r>
      </w:del>
      <w:ins w:id="173" w:author="Alex Singleton" w:date="2023-05-03T22:20:00Z">
        <w:r w:rsidR="00E218D5">
          <w:t xml:space="preserve">languages </w:t>
        </w:r>
      </w:ins>
      <w:del w:id="174" w:author="Alex Singleton" w:date="2023-05-03T22:19:00Z">
        <w:r w:rsidDel="00E218D5">
          <w:delText>than Indo-European and Asian and Pacific Island languages</w:delText>
        </w:r>
      </w:del>
      <w:r>
        <w:t xml:space="preserve">. </w:t>
      </w:r>
      <w:del w:id="175" w:author="Alex Singleton" w:date="2023-05-03T22:20:00Z">
        <w:r w:rsidDel="00C15E12">
          <w:delText>The community takes pride in its cultural richness, as evidenced by the high number of residents speaking other languages.</w:delText>
        </w:r>
      </w:del>
    </w:p>
    <w:p w14:paraId="7DD4EB0B" w14:textId="77777777" w:rsidR="00CE4278" w:rsidRDefault="00CE4278" w:rsidP="00CE4278"/>
    <w:p w14:paraId="6C4A032C" w14:textId="630828D7" w:rsidR="00CE4278" w:rsidRDefault="00CE4278" w:rsidP="00CE4278">
      <w:r>
        <w:t xml:space="preserve">The neighborhood boasts short commuting times, with a significant portion of the population </w:t>
      </w:r>
      <w:del w:id="176" w:author="Alex Singleton" w:date="2023-05-03T22:22:00Z">
        <w:r w:rsidDel="00C15E12">
          <w:delText xml:space="preserve">working within the county or even </w:delText>
        </w:r>
      </w:del>
      <w:r>
        <w:t>walking to work. This indicates that the area has a well-developed local economy</w:t>
      </w:r>
      <w:del w:id="177" w:author="Alex Singleton" w:date="2023-05-03T22:25:00Z">
        <w:r w:rsidDel="00A66F57">
          <w:delText xml:space="preserve"> and a strong sense of community</w:delText>
        </w:r>
      </w:del>
      <w:r>
        <w:t xml:space="preserve">. The majority of residents work in </w:t>
      </w:r>
      <w:ins w:id="178" w:author="Alex Singleton" w:date="2023-05-03T22:32:00Z">
        <w:r w:rsidR="00D35EF9" w:rsidRPr="00D35EF9">
          <w:t>Arts, entertainment, and recreation, and accommodation and food services</w:t>
        </w:r>
      </w:ins>
      <w:del w:id="179" w:author="Alex Singleton" w:date="2023-05-03T22:32:00Z">
        <w:r w:rsidDel="00D35EF9">
          <w:delText>administrative and support services, transportation and warehousing, and utilities</w:delText>
        </w:r>
      </w:del>
      <w:r>
        <w:t>. Employment in professional, scientific, and technical services, as well as management positions, is below the national average.</w:t>
      </w:r>
    </w:p>
    <w:p w14:paraId="6E68AAB0" w14:textId="77777777" w:rsidR="00CE4278" w:rsidRDefault="00CE4278" w:rsidP="00CE4278"/>
    <w:p w14:paraId="40691DF2" w14:textId="162FABF9" w:rsidR="00CE4278" w:rsidRDefault="00CE4278" w:rsidP="00CE4278">
      <w:r>
        <w:t>In terms of education, the neighborhood's residents have a higher propensity to complete school or achieve a GED or alternative credential, while college and postgraduate education levels are significantly lower than the national average. Consequently, the area has a higher percentage of individuals earning lower annual incomes</w:t>
      </w:r>
      <w:del w:id="180" w:author="Alex Singleton" w:date="2023-05-03T22:34:00Z">
        <w:r w:rsidDel="00300168">
          <w:delText>, with a large number of residents earning below $35,000</w:delText>
        </w:r>
      </w:del>
      <w:r>
        <w:t>.</w:t>
      </w:r>
    </w:p>
    <w:p w14:paraId="1BAE9812" w14:textId="77777777" w:rsidR="00CE4278" w:rsidRDefault="00CE4278" w:rsidP="00CE4278"/>
    <w:p w14:paraId="140CA523" w14:textId="77777777" w:rsidR="00CE4278" w:rsidRDefault="00CE4278" w:rsidP="00CE4278">
      <w:r>
        <w:t>Housing in the neighborhood is predominantly composed of single-unit detached homes, with a significant number of buildings having two units. The area has a low concentration of larger apartment buildings and mobile homes, as well as housing built in the past three decades. The prevalence of older homes, built between 1940 and 1969, adds to the area's historic charm.</w:t>
      </w:r>
    </w:p>
    <w:p w14:paraId="4427E4D7" w14:textId="77777777" w:rsidR="00CE4278" w:rsidRDefault="00CE4278" w:rsidP="00CE4278"/>
    <w:p w14:paraId="4982DDA1" w14:textId="3E2667C3" w:rsidR="00CE4278" w:rsidRDefault="00300168" w:rsidP="00CE4278">
      <w:ins w:id="181" w:author="Alex Singleton" w:date="2023-05-03T22:37:00Z">
        <w:r>
          <w:lastRenderedPageBreak/>
          <w:t>`</w:t>
        </w:r>
      </w:ins>
      <w:r w:rsidR="00CE4278">
        <w:t>Rent prices in the neighborhood are notably affordable, with a substantial number of housing units having rents below $600 per month. The community has a higher-than-average percentage of renter-occupied housing units. Homeownership rates are slightly below the national average</w:t>
      </w:r>
      <w:del w:id="182" w:author="Alex Singleton" w:date="2023-05-03T22:37:00Z">
        <w:r w:rsidR="00CE4278" w:rsidDel="00300168">
          <w:delText>, indicating a stronger preference for renting among residents</w:delText>
        </w:r>
      </w:del>
      <w:r w:rsidR="00CE4278">
        <w:t>.</w:t>
      </w:r>
    </w:p>
    <w:p w14:paraId="3C7D34F1" w14:textId="77777777" w:rsidR="00CE4278" w:rsidRDefault="00CE4278" w:rsidP="00CE4278"/>
    <w:p w14:paraId="2A64D805" w14:textId="71FA088D" w:rsidR="00CE4278" w:rsidRDefault="00CE4278" w:rsidP="00CE4278">
      <w:r>
        <w:t xml:space="preserve">Households in the neighborhood have diverse technological preferences, with a higher proportion of residents relying solely on smartphones or tablets for their computing needs. The area also has a higher percentage of households with no internet access or relying solely on cellular data plans. </w:t>
      </w:r>
      <w:del w:id="183" w:author="Alex Singleton" w:date="2023-05-03T22:40:00Z">
        <w:r w:rsidDel="00E624E4">
          <w:delText>Broadband internet subscription rates are slightly below the national average.</w:delText>
        </w:r>
      </w:del>
    </w:p>
    <w:p w14:paraId="79C002D1" w14:textId="77777777" w:rsidR="00CE4278" w:rsidRDefault="00CE4278" w:rsidP="00CE4278"/>
    <w:p w14:paraId="5639054F" w14:textId="77777777" w:rsidR="00CE4278" w:rsidRDefault="00CE4278" w:rsidP="00CE4278">
      <w:r>
        <w:t>In summary, this neighborhood is characterized by its young male population, language diversity, short commuting times, affordable rents, and reliance on smartphones and tablets. The area has a strong sense of community, a well-developed local economy, and a rich cultural heritage.</w:t>
      </w:r>
    </w:p>
    <w:p w14:paraId="648D8B6D" w14:textId="77777777" w:rsidR="00CE4278" w:rsidRDefault="00CE4278" w:rsidP="00CE4278"/>
    <w:p w14:paraId="252ACBBC" w14:textId="77777777" w:rsidR="00CE4278" w:rsidRDefault="00CE4278" w:rsidP="00CE4278">
      <w:r>
        <w:t>##########################################</w:t>
      </w:r>
    </w:p>
    <w:p w14:paraId="75D6BDCA" w14:textId="77777777" w:rsidR="00CE4278" w:rsidRDefault="00CE4278" w:rsidP="00CE4278"/>
    <w:p w14:paraId="4A3BEE0F" w14:textId="77777777" w:rsidR="00CE4278" w:rsidRDefault="00CE4278" w:rsidP="00CE4278">
      <w:r>
        <w:t>6_3</w:t>
      </w:r>
    </w:p>
    <w:p w14:paraId="7828A311" w14:textId="77777777" w:rsidR="00CE4278" w:rsidRDefault="00CE4278" w:rsidP="00CE4278"/>
    <w:p w14:paraId="4A04B96A" w14:textId="77777777" w:rsidR="00CE4278" w:rsidRDefault="00CE4278" w:rsidP="00CE4278">
      <w:r>
        <w:t>Summary Name: Diverse Multilingual Commuters</w:t>
      </w:r>
    </w:p>
    <w:p w14:paraId="3249E343" w14:textId="77777777" w:rsidR="00CE4278" w:rsidRDefault="00CE4278" w:rsidP="00CE4278"/>
    <w:p w14:paraId="57A04D51" w14:textId="77777777" w:rsidR="00CE4278" w:rsidRDefault="00CE4278" w:rsidP="00CE4278">
      <w:r>
        <w:t>The neighborhood is a diverse and vibrant community, with a high concentration of Black or African American residents, making it a predominantly African American neighborhood. The area also has a significant presence of residents identifying with two or more races and those with three or more races. It's a multilingual community, as a notable number of teenagers and adults speak languages other than English, with a particularly high rate of teenagers speaking other languages.</w:t>
      </w:r>
    </w:p>
    <w:p w14:paraId="3BC2FD4F" w14:textId="77777777" w:rsidR="00CE4278" w:rsidRDefault="00CE4278" w:rsidP="00CE4278"/>
    <w:p w14:paraId="427C9438" w14:textId="77777777" w:rsidR="00CE4278" w:rsidRDefault="00CE4278" w:rsidP="00CE4278">
      <w:r>
        <w:t>The population's age distribution is fairly even, with a slightly higher concentration of younger children aged under 5 years and slightly lower concentrations of elderly individuals aged 70 years and over. The area has a higher rate of grandparents living with their grandchildren, and a significantly high number of people who have never been married, particularly among women.</w:t>
      </w:r>
    </w:p>
    <w:p w14:paraId="404EFDFD" w14:textId="77777777" w:rsidR="00CE4278" w:rsidRDefault="00CE4278" w:rsidP="00CE4278"/>
    <w:p w14:paraId="31729DFD" w14:textId="77777777" w:rsidR="00CE4278" w:rsidRDefault="00CE4278" w:rsidP="00CE4278">
      <w:r>
        <w:t>Education levels in the community skew towards lower levels of attainment, with a significant number of residents having no schooling completed or having completed only up to the 11th grade. Consequently, the neighborhood has a high rate of individuals with lower annual incomes, predominantly earning less than $40,000 per year. This is also reflected in the higher prevalence of households living below the poverty level.</w:t>
      </w:r>
    </w:p>
    <w:p w14:paraId="1523CCE7" w14:textId="77777777" w:rsidR="00CE4278" w:rsidRDefault="00CE4278" w:rsidP="00CE4278"/>
    <w:p w14:paraId="1978732A" w14:textId="7D533B5D" w:rsidR="00CE4278" w:rsidRDefault="00CE4278" w:rsidP="00CE4278">
      <w:r>
        <w:lastRenderedPageBreak/>
        <w:t>The community has a higher percentage of households with at least one person with a disability</w:t>
      </w:r>
      <w:del w:id="184" w:author="Alex Singleton" w:date="2023-05-03T22:49:00Z">
        <w:r w:rsidDel="00E624E4">
          <w:delText>, which could be a contributing factor to the elevated rate of households relying on retirement income</w:delText>
        </w:r>
      </w:del>
      <w:r>
        <w:t>. In terms of housing, the neighborhood has a higher rate of renter-occupied housing units and a large number of vacant houses for rent or sale. Most residential buildings in the area are attached single-unit homes, duplexes, or have 2-4 units, with a significant number of older homes built before 1960.</w:t>
      </w:r>
    </w:p>
    <w:p w14:paraId="3CE6E368" w14:textId="77777777" w:rsidR="00CE4278" w:rsidRDefault="00CE4278" w:rsidP="00CE4278"/>
    <w:p w14:paraId="00AEDBC3" w14:textId="07695F23" w:rsidR="00CE4278" w:rsidRDefault="00CE4278" w:rsidP="00CE4278">
      <w:del w:id="185" w:author="Alex Singleton" w:date="2023-05-03T22:59:00Z">
        <w:r w:rsidDel="00B5699B">
          <w:delText>Commuting patterns in the neighborhood are diverse, with</w:delText>
        </w:r>
      </w:del>
      <w:ins w:id="186" w:author="Alex Singleton" w:date="2023-05-03T22:59:00Z">
        <w:r w:rsidR="00B5699B">
          <w:t>Although</w:t>
        </w:r>
      </w:ins>
      <w:r>
        <w:t xml:space="preserve"> a higher proportion of residents work</w:t>
      </w:r>
      <w:del w:id="187" w:author="Alex Singleton" w:date="2023-05-03T22:59:00Z">
        <w:r w:rsidDel="00B5699B">
          <w:delText>ing</w:delText>
        </w:r>
      </w:del>
      <w:r>
        <w:t xml:space="preserve"> within their place of residence</w:t>
      </w:r>
      <w:ins w:id="188" w:author="Alex Singleton" w:date="2023-05-03T22:59:00Z">
        <w:r w:rsidR="00B5699B">
          <w:t xml:space="preserve"> </w:t>
        </w:r>
      </w:ins>
      <w:del w:id="189" w:author="Alex Singleton" w:date="2023-05-03T22:59:00Z">
        <w:r w:rsidDel="00B5699B">
          <w:delText>.</w:delText>
        </w:r>
      </w:del>
      <w:ins w:id="190" w:author="Alex Singleton" w:date="2023-05-03T22:59:00Z">
        <w:r w:rsidR="00B5699B">
          <w:t>t</w:t>
        </w:r>
      </w:ins>
      <w:del w:id="191" w:author="Alex Singleton" w:date="2023-05-03T22:59:00Z">
        <w:r w:rsidDel="00B5699B">
          <w:delText xml:space="preserve"> T</w:delText>
        </w:r>
      </w:del>
      <w:r>
        <w:t>he use of public transportation is significantly more common, while traveling to work by car, truck, or van is less frequent. There is also a considerable number of residents with longer commuting times, particularly those taking between 60 to 89 minutes and 90 minutes or more.</w:t>
      </w:r>
    </w:p>
    <w:p w14:paraId="4F31662F" w14:textId="77777777" w:rsidR="00CE4278" w:rsidRDefault="00CE4278" w:rsidP="00CE4278"/>
    <w:p w14:paraId="352A0892" w14:textId="77777777" w:rsidR="00CE4278" w:rsidRDefault="00CE4278" w:rsidP="00CE4278">
      <w:r>
        <w:t>Employment opportunities in the area are varied, with women more likely to be employed in transportation, warehousing, and utilities, while men are more likely to work in administrative and support and waste management services. Both men and women have lower rates of employment in professional, scientific, and technical services, as well as management roles.</w:t>
      </w:r>
    </w:p>
    <w:p w14:paraId="289792C5" w14:textId="77777777" w:rsidR="00CE4278" w:rsidRDefault="00CE4278" w:rsidP="00CE4278"/>
    <w:p w14:paraId="59E65F37" w14:textId="77777777" w:rsidR="00CE4278" w:rsidRDefault="00CE4278" w:rsidP="00CE4278">
      <w:r>
        <w:t>The neighborhood has a higher rate of households relying solely on smartphones for their computing needs, and a significant number with no computer at all. A considerable number of households have no internet access or access it without a subscription, while broadband internet subscription rates are lower than the national average.</w:t>
      </w:r>
    </w:p>
    <w:p w14:paraId="75DF9E0A" w14:textId="77777777" w:rsidR="00CE4278" w:rsidRDefault="00CE4278" w:rsidP="00CE4278"/>
    <w:p w14:paraId="1EBED667" w14:textId="77777777" w:rsidR="00CE4278" w:rsidRDefault="00CE4278" w:rsidP="00CE4278">
      <w:r>
        <w:t>In summary, this neighborhood is a diverse, predominantly African American community with lower levels of educational attainment and income. It has a rich multilingual environment and a unique blend of commuting patterns, with an emphasis on public transportation.</w:t>
      </w:r>
    </w:p>
    <w:p w14:paraId="1A33EF22" w14:textId="77777777" w:rsidR="00CE4278" w:rsidRDefault="00CE4278" w:rsidP="00CE4278"/>
    <w:p w14:paraId="5569AA4A" w14:textId="77777777" w:rsidR="00CE4278" w:rsidRDefault="00CE4278" w:rsidP="00CE4278">
      <w:r>
        <w:t>##########################################</w:t>
      </w:r>
    </w:p>
    <w:p w14:paraId="51B6C8E6" w14:textId="77777777" w:rsidR="00CE4278" w:rsidRDefault="00CE4278" w:rsidP="00CE4278"/>
    <w:p w14:paraId="6C460E99" w14:textId="77777777" w:rsidR="00CE4278" w:rsidRDefault="00CE4278" w:rsidP="00CE4278">
      <w:r>
        <w:t>6_4</w:t>
      </w:r>
    </w:p>
    <w:p w14:paraId="56AAE4C3" w14:textId="77777777" w:rsidR="00CE4278" w:rsidRDefault="00CE4278" w:rsidP="00CE4278"/>
    <w:p w14:paraId="7516FD4E" w14:textId="77777777" w:rsidR="00CE4278" w:rsidRDefault="00CE4278" w:rsidP="00CE4278">
      <w:r>
        <w:t>Summary Name: Diverse, Low-Income Community</w:t>
      </w:r>
    </w:p>
    <w:p w14:paraId="0E008BD4" w14:textId="77777777" w:rsidR="00CE4278" w:rsidRDefault="00CE4278" w:rsidP="00CE4278"/>
    <w:p w14:paraId="46010C79" w14:textId="2DFA7C7C" w:rsidR="00CE4278" w:rsidRDefault="00CE4278" w:rsidP="00CE4278">
      <w:r>
        <w:t xml:space="preserve">This neighborhood displays a unique blend of characteristics that set it apart from the national average in various aspects. It is a culturally diverse area, with a notably high population of Black or African American and American Indian and Alaska Native residents. The neighborhood also sees an above-average number of </w:t>
      </w:r>
      <w:del w:id="192" w:author="Alex Singleton" w:date="2023-05-04T09:19:00Z">
        <w:r w:rsidDel="00680A86">
          <w:delText>teenagers and adults</w:delText>
        </w:r>
      </w:del>
      <w:ins w:id="193" w:author="Alex Singleton" w:date="2023-05-04T09:19:00Z">
        <w:r w:rsidR="00680A86">
          <w:t>residents</w:t>
        </w:r>
      </w:ins>
      <w:r>
        <w:t xml:space="preserve"> who speak </w:t>
      </w:r>
      <w:ins w:id="194" w:author="Alex Singleton" w:date="2023-05-04T09:20:00Z">
        <w:r w:rsidR="00680A86">
          <w:t xml:space="preserve">other </w:t>
        </w:r>
      </w:ins>
      <w:r>
        <w:t>languages</w:t>
      </w:r>
      <w:del w:id="195" w:author="Alex Singleton" w:date="2023-05-04T09:20:00Z">
        <w:r w:rsidDel="00680A86">
          <w:delText xml:space="preserve"> other than Indo-European or Asian and Pacific Island languages. Additionally, there is a significant presence of </w:delText>
        </w:r>
        <w:r w:rsidDel="00680A86">
          <w:lastRenderedPageBreak/>
          <w:delText>seniors who speak languages other than Indo-European or Asian and Pacific Island languages</w:delText>
        </w:r>
      </w:del>
      <w:r>
        <w:t>, making this a linguistically rich community.</w:t>
      </w:r>
    </w:p>
    <w:p w14:paraId="31484A3C" w14:textId="77777777" w:rsidR="00CE4278" w:rsidRDefault="00CE4278" w:rsidP="00CE4278"/>
    <w:p w14:paraId="3D54B631" w14:textId="77777777" w:rsidR="00CE4278" w:rsidRDefault="00CE4278" w:rsidP="00CE4278">
      <w:r>
        <w:t>The residents of this neighborhood tend to have lower levels of education, with a substantial number of individuals having completed 9th to 11th grade, and a high percentage of those who hold a GED or alternative credential. Consequently, the area exhibits a high concentration of individuals with annual incomes below $45,000. The residents' living situations are also noteworthy, with a considerable number of female residents living alone, as well as a large percentage of households having one or more persons with a disability. This neighborhood also has an unusually high number of households living below the poverty level.</w:t>
      </w:r>
    </w:p>
    <w:p w14:paraId="75DE39D5" w14:textId="77777777" w:rsidR="00CE4278" w:rsidRDefault="00CE4278" w:rsidP="00CE4278"/>
    <w:p w14:paraId="695D9DE2" w14:textId="77777777" w:rsidR="00CE4278" w:rsidRDefault="00CE4278" w:rsidP="00CE4278">
      <w:r>
        <w:t>In terms of family composition, the area has a lower-than-average number of married couple families, while the presence of separated, widowed, and divorced individuals is more pronounced. Grandchildren living with their grandparents are also more common in this neighborhood.</w:t>
      </w:r>
    </w:p>
    <w:p w14:paraId="477ECA88" w14:textId="77777777" w:rsidR="00CE4278" w:rsidRDefault="00CE4278" w:rsidP="00CE4278"/>
    <w:p w14:paraId="662C9EAB" w14:textId="77777777" w:rsidR="00CE4278" w:rsidRDefault="00CE4278" w:rsidP="00CE4278">
      <w:r>
        <w:t>The local workforce sees a majority of individuals starting work during late hours, with a notable number of residents beginning their workday between 12:00 p.m. to 11:59 p.m. Commuting times for residents are generally short, with a significant portion of the population taking less than 15 minutes to get to work.</w:t>
      </w:r>
    </w:p>
    <w:p w14:paraId="58CFE91A" w14:textId="77777777" w:rsidR="00CE4278" w:rsidRDefault="00CE4278" w:rsidP="00CE4278"/>
    <w:p w14:paraId="3B2E6243" w14:textId="7C92C51A" w:rsidR="00CE4278" w:rsidRDefault="00CE4278" w:rsidP="00CE4278">
      <w:r>
        <w:t xml:space="preserve">Housing in this area is diverse, with a high number of vacant houses, and a mix of </w:t>
      </w:r>
      <w:ins w:id="196" w:author="Alex Singleton" w:date="2023-05-04T09:24:00Z">
        <w:r w:rsidR="001817C0">
          <w:t xml:space="preserve">fewer </w:t>
        </w:r>
      </w:ins>
      <w:r>
        <w:t xml:space="preserve">owner-occupied and </w:t>
      </w:r>
      <w:ins w:id="197" w:author="Alex Singleton" w:date="2023-05-04T09:24:00Z">
        <w:r w:rsidR="001817C0">
          <w:t xml:space="preserve">greater </w:t>
        </w:r>
      </w:ins>
      <w:r>
        <w:t xml:space="preserve">renter-occupied housing units. The neighborhood predominantly features buildings with </w:t>
      </w:r>
      <w:del w:id="198" w:author="Alex Singleton" w:date="2023-05-04T09:25:00Z">
        <w:r w:rsidDel="001817C0">
          <w:delText xml:space="preserve">two </w:delText>
        </w:r>
      </w:del>
      <w:ins w:id="199" w:author="Alex Singleton" w:date="2023-05-04T09:25:00Z">
        <w:r w:rsidR="001817C0">
          <w:t xml:space="preserve">2-9 </w:t>
        </w:r>
      </w:ins>
      <w:r>
        <w:t>units, as well as mobile homes, and houses built between 19</w:t>
      </w:r>
      <w:del w:id="200" w:author="Alex Singleton" w:date="2023-05-04T09:25:00Z">
        <w:r w:rsidDel="001817C0">
          <w:delText>6</w:delText>
        </w:r>
      </w:del>
      <w:ins w:id="201" w:author="Alex Singleton" w:date="2023-05-04T09:25:00Z">
        <w:r w:rsidR="001817C0">
          <w:t>4</w:t>
        </w:r>
      </w:ins>
      <w:r>
        <w:t>0 and 1979. The area has a considerable number of vacant housing units for rent and migrant workers.</w:t>
      </w:r>
      <w:ins w:id="202" w:author="Alex Singleton" w:date="2023-05-04T09:27:00Z">
        <w:r w:rsidR="001817C0">
          <w:t xml:space="preserve"> Group quarters are also more prevalent.</w:t>
        </w:r>
      </w:ins>
    </w:p>
    <w:p w14:paraId="7D7C79AE" w14:textId="77777777" w:rsidR="00CE4278" w:rsidRDefault="00CE4278" w:rsidP="00CE4278"/>
    <w:p w14:paraId="2B550425" w14:textId="77777777" w:rsidR="00CE4278" w:rsidRDefault="00CE4278" w:rsidP="00CE4278">
      <w:r>
        <w:t>In terms of employment, women in the neighborhood are more likely to work in administrative and support and waste management services, while men have a higher likelihood of working in similar fields, as well as agriculture, forestry, fishing, and hunting. Both men and women in this neighborhood have lower representation in finance, insurance, real estate, professional, scientific, and technical services.</w:t>
      </w:r>
    </w:p>
    <w:p w14:paraId="778CC3B3" w14:textId="77777777" w:rsidR="00CE4278" w:rsidRDefault="00CE4278" w:rsidP="00CE4278"/>
    <w:p w14:paraId="6E3C9612" w14:textId="77777777" w:rsidR="00CE4278" w:rsidRDefault="00CE4278" w:rsidP="00CE4278">
      <w:r>
        <w:t>Overall, this neighborhood is characterized by cultural and linguistic diversity, lower levels of education and income, unique family structures, and shorter commuting times. The area's housing landscape consists of a mix of owner-occupied, renter-occupied, and vacant units, reflecting the diverse needs of its residents.</w:t>
      </w:r>
    </w:p>
    <w:p w14:paraId="25562E0C" w14:textId="77777777" w:rsidR="00CE4278" w:rsidRDefault="00CE4278" w:rsidP="00CE4278"/>
    <w:p w14:paraId="76313F6C" w14:textId="77777777" w:rsidR="00CE4278" w:rsidRDefault="00CE4278" w:rsidP="00CE4278">
      <w:r>
        <w:t>##########################################</w:t>
      </w:r>
    </w:p>
    <w:p w14:paraId="5A5B13DC" w14:textId="77777777" w:rsidR="00CE4278" w:rsidRDefault="00CE4278" w:rsidP="00CE4278"/>
    <w:p w14:paraId="7315C20D" w14:textId="77777777" w:rsidR="00CE4278" w:rsidRDefault="00CE4278" w:rsidP="00CE4278">
      <w:r>
        <w:lastRenderedPageBreak/>
        <w:t>6_5</w:t>
      </w:r>
    </w:p>
    <w:p w14:paraId="24C2527A" w14:textId="77777777" w:rsidR="00CE4278" w:rsidRDefault="00CE4278" w:rsidP="00CE4278"/>
    <w:p w14:paraId="4DE2DF92" w14:textId="77777777" w:rsidR="00CE4278" w:rsidRDefault="00CE4278" w:rsidP="00CE4278">
      <w:r>
        <w:t>Short summary name: Diverse, Walkable Neighborhood</w:t>
      </w:r>
    </w:p>
    <w:p w14:paraId="13A7C84C" w14:textId="77777777" w:rsidR="00CE4278" w:rsidRDefault="00CE4278" w:rsidP="00CE4278"/>
    <w:p w14:paraId="26BBC070" w14:textId="77777777" w:rsidR="00CE4278" w:rsidRDefault="00CE4278" w:rsidP="00CE4278">
      <w:r>
        <w:t>The neighborhood in question is an eclectic and diverse area with a variety of unique characteristics that set it apart from the national average. With a significant population of young adults aged 18-21 and seniors aged 75 and over, the area has a mix of youthful energy and experienced wisdom. This blend of age groups creates a vibrant and dynamic atmosphere.</w:t>
      </w:r>
    </w:p>
    <w:p w14:paraId="0BD23E57" w14:textId="77777777" w:rsidR="00CE4278" w:rsidRDefault="00CE4278" w:rsidP="00CE4278"/>
    <w:p w14:paraId="1BAE452F" w14:textId="77777777" w:rsidR="00CE4278" w:rsidRDefault="00CE4278" w:rsidP="00CE4278">
      <w:r>
        <w:t>Cultural diversity is also a notable feature of the neighborhood, with a significant American Indian and Alaska Native population. However, the Asian, Hispanic or Latino populations are notably smaller than the national average, and the prevalence of individuals speaking other languages or Asian and Pacific Island languages is lower as well.</w:t>
      </w:r>
    </w:p>
    <w:p w14:paraId="07A0CAAF" w14:textId="77777777" w:rsidR="00CE4278" w:rsidRDefault="00CE4278" w:rsidP="00CE4278"/>
    <w:p w14:paraId="3E8C4E4D" w14:textId="77777777" w:rsidR="00CE4278" w:rsidRDefault="00CE4278" w:rsidP="00CE4278">
      <w:r>
        <w:t>Residents of this area enjoy short commutes, with the majority of them walking or biking to work, and a significant number working from the same place they reside. Public transportation usage is low, and fewer people in the neighborhood travel to work by car, truck, or van.</w:t>
      </w:r>
    </w:p>
    <w:p w14:paraId="27A4B8B1" w14:textId="77777777" w:rsidR="00CE4278" w:rsidRDefault="00CE4278" w:rsidP="00CE4278"/>
    <w:p w14:paraId="754E142C" w14:textId="77777777" w:rsidR="00CE4278" w:rsidRDefault="00CE4278" w:rsidP="00CE4278">
      <w:r>
        <w:t xml:space="preserve">The neighborhood is characterized by a high number of people living alone and an abundance of vacant houses. Despite a low rate of owner-occupied housing units, the neighborhood has a high number of renter-occupied housing units, </w:t>
      </w:r>
      <w:commentRangeStart w:id="203"/>
      <w:r>
        <w:t>suggesting a more transient population.</w:t>
      </w:r>
      <w:commentRangeEnd w:id="203"/>
      <w:r w:rsidR="001C1CEF">
        <w:rPr>
          <w:rStyle w:val="CommentReference"/>
        </w:rPr>
        <w:commentReference w:id="203"/>
      </w:r>
    </w:p>
    <w:p w14:paraId="4F68CCD3" w14:textId="77777777" w:rsidR="00CE4278" w:rsidRDefault="00CE4278" w:rsidP="00CE4278"/>
    <w:p w14:paraId="0286A9C6" w14:textId="77777777" w:rsidR="00CE4278" w:rsidRDefault="00CE4278" w:rsidP="00CE4278">
      <w:r>
        <w:t>In terms of educational attainment, the neighborhood has a higher proportion of residents with a 9th to 11th-grade education and those who have obtained a GED or alternative credential. However, the number of residents with higher education degrees, such as Bachelor's, Master's, and Doctorate degrees, is significantly lower than the national average.</w:t>
      </w:r>
    </w:p>
    <w:p w14:paraId="032BD2B9" w14:textId="77777777" w:rsidR="00CE4278" w:rsidRDefault="00CE4278" w:rsidP="00CE4278"/>
    <w:p w14:paraId="433FA2C1" w14:textId="77777777" w:rsidR="00CE4278" w:rsidRDefault="00CE4278" w:rsidP="00CE4278">
      <w:r>
        <w:t>Income distribution in the neighborhood is skewed towards lower income brackets, with a large proportion of residents earning less than $30,000 annually. The prevalence of households living below the poverty level is also notably higher than the national average.</w:t>
      </w:r>
    </w:p>
    <w:p w14:paraId="7B53A2A4" w14:textId="77777777" w:rsidR="00CE4278" w:rsidRDefault="00CE4278" w:rsidP="00CE4278"/>
    <w:p w14:paraId="529372A6" w14:textId="61EDBD41" w:rsidR="00CE4278" w:rsidRDefault="00CE4278" w:rsidP="00CE4278">
      <w:r>
        <w:t>Housing in the neighborhood is diverse, with a higher number of buildings containing two, three, or four units, and a significant number of housing units built before 19</w:t>
      </w:r>
      <w:ins w:id="204" w:author="Alex Singleton" w:date="2023-05-04T20:19:00Z">
        <w:r w:rsidR="001C1CEF">
          <w:t>7</w:t>
        </w:r>
      </w:ins>
      <w:del w:id="205" w:author="Alex Singleton" w:date="2023-05-04T20:19:00Z">
        <w:r w:rsidDel="001C1CEF">
          <w:delText>6</w:delText>
        </w:r>
      </w:del>
      <w:r>
        <w:t xml:space="preserve">0. However, the number of housing units in larger </w:t>
      </w:r>
      <w:del w:id="206" w:author="Alex Singleton" w:date="2023-05-04T20:23:00Z">
        <w:r w:rsidDel="00164C49">
          <w:delText>buildings</w:delText>
        </w:r>
      </w:del>
      <w:ins w:id="207" w:author="Alex Singleton" w:date="2023-05-04T20:23:00Z">
        <w:r w:rsidR="00164C49">
          <w:t>residences</w:t>
        </w:r>
      </w:ins>
      <w:del w:id="208" w:author="Alex Singleton" w:date="2023-05-04T20:23:00Z">
        <w:r w:rsidDel="00164C49">
          <w:delText xml:space="preserve">, </w:delText>
        </w:r>
      </w:del>
      <w:ins w:id="209" w:author="Alex Singleton" w:date="2023-05-04T20:23:00Z">
        <w:r w:rsidR="00164C49">
          <w:t>and</w:t>
        </w:r>
        <w:r w:rsidR="00164C49">
          <w:t xml:space="preserve"> </w:t>
        </w:r>
      </w:ins>
      <w:r>
        <w:t>mobile homes</w:t>
      </w:r>
      <w:del w:id="210" w:author="Alex Singleton" w:date="2023-05-04T20:23:00Z">
        <w:r w:rsidDel="00164C49">
          <w:delText>, and newer constructions</w:delText>
        </w:r>
      </w:del>
      <w:r>
        <w:t xml:space="preserve"> is lower than the national average.</w:t>
      </w:r>
    </w:p>
    <w:p w14:paraId="7DA23AEB" w14:textId="77777777" w:rsidR="00CE4278" w:rsidRDefault="00CE4278" w:rsidP="00CE4278"/>
    <w:p w14:paraId="53BB49CC" w14:textId="26CD0F43" w:rsidR="00CE4278" w:rsidRDefault="00CE4278" w:rsidP="00CE4278">
      <w:r>
        <w:t xml:space="preserve">Employment in the neighborhood is varied, with a higher number of men </w:t>
      </w:r>
      <w:ins w:id="211" w:author="Alex Singleton" w:date="2023-05-04T20:24:00Z">
        <w:r w:rsidR="00164C49">
          <w:t xml:space="preserve">and women </w:t>
        </w:r>
      </w:ins>
      <w:r>
        <w:t>employed in arts, entertainment, and recreation, and accommodation and food services</w:t>
      </w:r>
      <w:del w:id="212" w:author="Alex Singleton" w:date="2023-05-04T20:24:00Z">
        <w:r w:rsidDel="00164C49">
          <w:delText xml:space="preserve">, while women are more </w:delText>
        </w:r>
        <w:r w:rsidDel="00164C49">
          <w:lastRenderedPageBreak/>
          <w:delText>likely to be employed in the same industries</w:delText>
        </w:r>
      </w:del>
      <w:r>
        <w:t>. Both men and women are less likely to be employed in professional, scientific, and technical services, finance and insurance, and real estate, rental, and leasing.</w:t>
      </w:r>
    </w:p>
    <w:p w14:paraId="530AFDD6" w14:textId="77777777" w:rsidR="00CE4278" w:rsidRDefault="00CE4278" w:rsidP="00CE4278"/>
    <w:p w14:paraId="67B8D5B4" w14:textId="77777777" w:rsidR="00CE4278" w:rsidRDefault="00CE4278" w:rsidP="00CE4278">
      <w:r>
        <w:t>In summary, this neighborhood is a diverse and lively area with a unique blend of age groups and a strong cultural presence of American Indian and Alaska Native residents. The community enjoys short commutes with a preference for walking and biking, and it has a distinctive mix of housing styles, lower income levels, and educational attainment.</w:t>
      </w:r>
    </w:p>
    <w:p w14:paraId="38EB47DD" w14:textId="77777777" w:rsidR="00CE4278" w:rsidRDefault="00CE4278" w:rsidP="00CE4278"/>
    <w:p w14:paraId="3530AB39" w14:textId="77777777" w:rsidR="00CE4278" w:rsidRDefault="00CE4278" w:rsidP="00CE4278">
      <w:r>
        <w:t>##########################################</w:t>
      </w:r>
    </w:p>
    <w:p w14:paraId="27257D8E" w14:textId="77777777" w:rsidR="00CE4278" w:rsidRDefault="00CE4278" w:rsidP="00CE4278"/>
    <w:p w14:paraId="644E6DE0" w14:textId="77777777" w:rsidR="00CE4278" w:rsidRDefault="00CE4278" w:rsidP="00CE4278">
      <w:r>
        <w:t>6_6</w:t>
      </w:r>
    </w:p>
    <w:p w14:paraId="2FDA1A8B" w14:textId="77777777" w:rsidR="00CE4278" w:rsidRDefault="00CE4278" w:rsidP="00CE4278"/>
    <w:p w14:paraId="5D391D1D" w14:textId="77777777" w:rsidR="00CE4278" w:rsidRDefault="00CE4278" w:rsidP="00CE4278">
      <w:r>
        <w:t>Short summary name: "Diverse, Low-Income Community"</w:t>
      </w:r>
    </w:p>
    <w:p w14:paraId="731EBA79" w14:textId="77777777" w:rsidR="00CE4278" w:rsidRDefault="00CE4278" w:rsidP="00CE4278"/>
    <w:p w14:paraId="7CE4A518" w14:textId="77777777" w:rsidR="00CE4278" w:rsidRDefault="00CE4278" w:rsidP="00CE4278">
      <w:r>
        <w:t>The neighborhood in question exhibits a unique blend of demographic and socioeconomic characteristics that set it apart from the national average. Notably, the area is predominantly African American, with the Black population being significantly higher than the national average. A substantial proportion of the population is young, with a particularly high number of females aged 18-19 and 20 years old. The number of males living alone and females living alone is also higher than the national average.</w:t>
      </w:r>
    </w:p>
    <w:p w14:paraId="6A9E94B5" w14:textId="77777777" w:rsidR="00CE4278" w:rsidRDefault="00CE4278" w:rsidP="00CE4278"/>
    <w:p w14:paraId="60BBE1DB" w14:textId="77777777" w:rsidR="00CE4278" w:rsidRDefault="00CE4278" w:rsidP="00CE4278">
      <w:r>
        <w:t>In terms of education, the neighborhood has a high concentration of residents with a 9th to 12th-grade level of education without a diploma, and a notable number of residents with no schooling completed. The annual income distribution leans heavily towards the lower end, with a significant portion of residents earning less than $25,000 per year.</w:t>
      </w:r>
    </w:p>
    <w:p w14:paraId="22D4834D" w14:textId="77777777" w:rsidR="00CE4278" w:rsidRDefault="00CE4278" w:rsidP="00CE4278"/>
    <w:p w14:paraId="4DBDD44C" w14:textId="2F909A24" w:rsidR="00CE4278" w:rsidRDefault="00CE4278" w:rsidP="00CE4278">
      <w:r>
        <w:t xml:space="preserve">The area has a high rate of </w:t>
      </w:r>
      <w:ins w:id="213" w:author="Alex Singleton" w:date="2023-05-04T20:40:00Z">
        <w:r w:rsidR="00430683">
          <w:t xml:space="preserve">households living with </w:t>
        </w:r>
      </w:ins>
      <w:r>
        <w:t>grandchild</w:t>
      </w:r>
      <w:del w:id="214" w:author="Alex Singleton" w:date="2023-05-04T20:40:00Z">
        <w:r w:rsidDel="00430683">
          <w:delText xml:space="preserve"> living arrangements</w:delText>
        </w:r>
      </w:del>
      <w:r>
        <w:t xml:space="preserve">, as well as a larger number of residents living in group quarters. The number of men </w:t>
      </w:r>
      <w:ins w:id="215" w:author="Alex Singleton" w:date="2023-05-04T20:40:00Z">
        <w:r w:rsidR="00430683">
          <w:t xml:space="preserve">and women </w:t>
        </w:r>
      </w:ins>
      <w:r>
        <w:t>who have never married, are separated, widowed, or divorced</w:t>
      </w:r>
      <w:del w:id="216" w:author="Alex Singleton" w:date="2023-05-04T20:41:00Z">
        <w:r w:rsidDel="00430683">
          <w:delText>, and women who have never married, are separated, widowed, or divorced is also</w:delText>
        </w:r>
      </w:del>
      <w:ins w:id="217" w:author="Alex Singleton" w:date="2023-05-04T20:41:00Z">
        <w:r w:rsidR="00430683">
          <w:t>is</w:t>
        </w:r>
      </w:ins>
      <w:r>
        <w:t xml:space="preserve"> significantly higher than the national average.</w:t>
      </w:r>
    </w:p>
    <w:p w14:paraId="068651B6" w14:textId="77777777" w:rsidR="00CE4278" w:rsidRDefault="00CE4278" w:rsidP="00CE4278"/>
    <w:p w14:paraId="69F96E62" w14:textId="6BDD9878" w:rsidR="00CE4278" w:rsidRDefault="00CE4278" w:rsidP="00CE4278">
      <w:r>
        <w:t xml:space="preserve">Housing in the neighborhood is predominantly renter-occupied, and the rate of vacant houses is notably higher than the national average. Many of the buildings in the area were built between the 1940s and 1960s, and there is a relatively high prevalence of buildings with two units. The neighborhood has an above-average proportion of residents spending </w:t>
      </w:r>
      <w:del w:id="218" w:author="Alex Singleton" w:date="2023-05-04T20:42:00Z">
        <w:r w:rsidDel="004D36E1">
          <w:delText>more than</w:delText>
        </w:r>
      </w:del>
      <w:ins w:id="219" w:author="Alex Singleton" w:date="2023-05-04T20:42:00Z">
        <w:r w:rsidR="004D36E1">
          <w:t>between 30-</w:t>
        </w:r>
      </w:ins>
      <w:r>
        <w:t xml:space="preserve"> 50% of their income on housing.</w:t>
      </w:r>
    </w:p>
    <w:p w14:paraId="210C9971" w14:textId="77777777" w:rsidR="00CE4278" w:rsidRDefault="00CE4278" w:rsidP="00CE4278"/>
    <w:p w14:paraId="7B6756D8" w14:textId="77777777" w:rsidR="00CE4278" w:rsidRDefault="00CE4278" w:rsidP="00CE4278">
      <w:r>
        <w:lastRenderedPageBreak/>
        <w:t>Commuting patterns in the area differ from the national average, with fewer people traveling to work by car, truck, or van, or public transportation, and a higher number of people working in the place of residence. The rate of households with no computer or internet access is significantly higher than the national average, as is the number of households with a smartphone as their only computing device.</w:t>
      </w:r>
    </w:p>
    <w:p w14:paraId="467B91A8" w14:textId="77777777" w:rsidR="00CE4278" w:rsidRDefault="00CE4278" w:rsidP="00CE4278"/>
    <w:p w14:paraId="0D8FB72C" w14:textId="57E9FAD9" w:rsidR="00CE4278" w:rsidRDefault="00CE4278" w:rsidP="00CE4278">
      <w:r>
        <w:t xml:space="preserve">In terms of employment, there is a higher concentration of women working in transportation and warehousing, and utilities, as well as administrative and support and waste management services. </w:t>
      </w:r>
      <w:del w:id="220" w:author="Alex Singleton" w:date="2023-05-04T20:49:00Z">
        <w:r w:rsidDel="006B7468">
          <w:delText>The number of men employed in administrative and support and waste management services is also higher than the national average.</w:delText>
        </w:r>
      </w:del>
    </w:p>
    <w:p w14:paraId="5D72BDFE" w14:textId="77777777" w:rsidR="00CE4278" w:rsidRDefault="00CE4278" w:rsidP="00CE4278"/>
    <w:p w14:paraId="15EF9D28" w14:textId="77777777" w:rsidR="00CE4278" w:rsidRDefault="00CE4278" w:rsidP="00CE4278">
      <w:r>
        <w:t>In summary, this neighborhood is characterized by a predominantly African American population with a younger age distribution, low-income levels, lower educational attainment, and a higher proportion of renter-occupied housing. The area also has a higher number of residents working in their place of residence and limited access to computers and the internet.</w:t>
      </w:r>
    </w:p>
    <w:p w14:paraId="246CBFE1" w14:textId="77777777" w:rsidR="00CE4278" w:rsidRDefault="00CE4278" w:rsidP="00CE4278"/>
    <w:p w14:paraId="7B09E4FD" w14:textId="77777777" w:rsidR="00CE4278" w:rsidRDefault="00CE4278" w:rsidP="00CE4278">
      <w:r>
        <w:t>##########################################</w:t>
      </w:r>
    </w:p>
    <w:p w14:paraId="45A2BE56" w14:textId="77777777" w:rsidR="00CE4278" w:rsidRDefault="00CE4278" w:rsidP="00CE4278"/>
    <w:p w14:paraId="0F6CCFF9" w14:textId="77777777" w:rsidR="00CE4278" w:rsidRDefault="00CE4278" w:rsidP="00CE4278">
      <w:r>
        <w:t>7_1</w:t>
      </w:r>
    </w:p>
    <w:p w14:paraId="5C73380E" w14:textId="77777777" w:rsidR="00CE4278" w:rsidRDefault="00CE4278" w:rsidP="00CE4278"/>
    <w:p w14:paraId="4B3A5E8E" w14:textId="77777777" w:rsidR="00CE4278" w:rsidRDefault="00CE4278" w:rsidP="00CE4278">
      <w:r>
        <w:t>Short summary name: Diverse, Dynamic Rental Community</w:t>
      </w:r>
    </w:p>
    <w:p w14:paraId="194A55E4" w14:textId="77777777" w:rsidR="00CE4278" w:rsidRDefault="00CE4278" w:rsidP="00CE4278"/>
    <w:p w14:paraId="53CDB94F" w14:textId="77777777" w:rsidR="00CE4278" w:rsidRDefault="00CE4278" w:rsidP="00CE4278">
      <w:r>
        <w:t>This neighborhood is a diverse and lively area, with a notable presence of young adults and children. There is a higher concentration of Black or African American and Hispanic or Latino residents, as well as those identifying as American Indian and Alaska Native or Asian. The neighborhood is also home to a large number of individuals who speak languages other than English, with a significant portion of both teenagers and adults speaking other Indo-European, Asian and Pacific Island, and other languages.</w:t>
      </w:r>
    </w:p>
    <w:p w14:paraId="164AEF5B" w14:textId="77777777" w:rsidR="00CE4278" w:rsidRDefault="00CE4278" w:rsidP="00CE4278"/>
    <w:p w14:paraId="53CD3FDD" w14:textId="0E377DB2" w:rsidR="00CE4278" w:rsidRDefault="00CE4278" w:rsidP="00CE4278">
      <w:r>
        <w:t>The area is characterized by a predominance of renters, with a higher-than-average number of rental units available. The housing stock mainly consists of multi-unit buildings</w:t>
      </w:r>
      <w:ins w:id="221" w:author="Alex Singleton" w:date="2023-05-04T20:59:00Z">
        <w:r w:rsidR="00152582">
          <w:t>, although there are also some that are single units and attached</w:t>
        </w:r>
      </w:ins>
      <w:del w:id="222" w:author="Alex Singleton" w:date="2023-05-04T20:59:00Z">
        <w:r w:rsidDel="00152582">
          <w:delText>, especially those with 5 to 19 units</w:delText>
        </w:r>
      </w:del>
      <w:r>
        <w:t>. Housing is generally older, with a substantial number of homes built between 1970 and 1989. There is a notable shortage of owner-occupied units and single-family detached homes.</w:t>
      </w:r>
    </w:p>
    <w:p w14:paraId="0417D7E8" w14:textId="77777777" w:rsidR="00CE4278" w:rsidRDefault="00CE4278" w:rsidP="00CE4278"/>
    <w:p w14:paraId="21C291DC" w14:textId="66B2A663" w:rsidR="00CE4278" w:rsidRDefault="00CE4278" w:rsidP="00CE4278">
      <w:r>
        <w:t>In terms of education, the neighborhood has a higher rate of residents with lower levels of education, such as no schooling completed, nursery school, and 12th grade without a diploma. This is also reflected in the income distribution, with many residents earning less than $</w:t>
      </w:r>
      <w:del w:id="223" w:author="Alex Singleton" w:date="2023-05-04T21:05:00Z">
        <w:r w:rsidDel="00D27D92">
          <w:delText>35</w:delText>
        </w:r>
      </w:del>
      <w:ins w:id="224" w:author="Alex Singleton" w:date="2023-05-04T21:05:00Z">
        <w:r w:rsidR="00D27D92">
          <w:t>50</w:t>
        </w:r>
      </w:ins>
      <w:r>
        <w:t>,000 per year. As a result, a significant portion of the population lives below the poverty level, and a larger number of households have one or more persons with a disability.</w:t>
      </w:r>
    </w:p>
    <w:p w14:paraId="40626FB3" w14:textId="77777777" w:rsidR="00CE4278" w:rsidRDefault="00CE4278" w:rsidP="00CE4278"/>
    <w:p w14:paraId="1B640A82" w14:textId="246D5E43" w:rsidR="00CE4278" w:rsidRDefault="00CE4278" w:rsidP="00CE4278">
      <w:r>
        <w:t>The local economy is driven by industries such as administrative and support services, transportation and warehousing, and arts, entertainment, and recreation.</w:t>
      </w:r>
      <w:del w:id="225" w:author="Alex Singleton" w:date="2023-05-04T21:11:00Z">
        <w:r w:rsidDel="00A56C75">
          <w:delText xml:space="preserve"> Both men and women are employed in these sectors, with women being particularly well-represented in administrative roles</w:delText>
        </w:r>
      </w:del>
      <w:r>
        <w:t>. The workforce is characterized by people who work in the same county or place of residence, with many starting work early in the morning or during off-peak hours.</w:t>
      </w:r>
    </w:p>
    <w:p w14:paraId="67F3E6F4" w14:textId="77777777" w:rsidR="00CE4278" w:rsidRDefault="00CE4278" w:rsidP="00CE4278"/>
    <w:p w14:paraId="12F014A8" w14:textId="77777777" w:rsidR="00CE4278" w:rsidRDefault="00CE4278" w:rsidP="00CE4278">
      <w:r>
        <w:t>Commuting times for residents are generally short, and most people travel to work by car, truck, or van. However, public transportation usage is lower than average in this area. There is also a higher proportion of men and women living alone compared to the national average, and a lower rate of married couple families.</w:t>
      </w:r>
    </w:p>
    <w:p w14:paraId="1F5527BB" w14:textId="77777777" w:rsidR="00CE4278" w:rsidRDefault="00CE4278" w:rsidP="00CE4278"/>
    <w:p w14:paraId="20E1FB57" w14:textId="77777777" w:rsidR="00CE4278" w:rsidRDefault="00CE4278" w:rsidP="00CE4278">
      <w:r>
        <w:t>In terms of technology, many households have smartphones as their primary computing device, and a considerable number rely on cellular data plans for internet access. However, there is also a significant portion of households with no internet access.</w:t>
      </w:r>
    </w:p>
    <w:p w14:paraId="1873FA3F" w14:textId="77777777" w:rsidR="00CE4278" w:rsidRDefault="00CE4278" w:rsidP="00CE4278"/>
    <w:p w14:paraId="3453FADC" w14:textId="77777777" w:rsidR="00CE4278" w:rsidRDefault="00CE4278" w:rsidP="00CE4278">
      <w:r>
        <w:t>Overall, this neighborhood is a culturally diverse and dynamic area, with a young population and a strong rental market. The local economy is driven by industries such as administrative and support services, transportation, and arts and entertainment, with a workforce that primarily works close to home.</w:t>
      </w:r>
    </w:p>
    <w:p w14:paraId="14CB97B3" w14:textId="77777777" w:rsidR="00CE4278" w:rsidRDefault="00CE4278" w:rsidP="00CE4278"/>
    <w:p w14:paraId="61877655" w14:textId="77777777" w:rsidR="00CE4278" w:rsidRDefault="00CE4278" w:rsidP="00CE4278">
      <w:r>
        <w:t>##########################################</w:t>
      </w:r>
    </w:p>
    <w:p w14:paraId="24D37F96" w14:textId="77777777" w:rsidR="00CE4278" w:rsidRDefault="00CE4278" w:rsidP="00CE4278"/>
    <w:p w14:paraId="60D255C3" w14:textId="77777777" w:rsidR="00CE4278" w:rsidRDefault="00CE4278" w:rsidP="00CE4278">
      <w:r>
        <w:t>7_2</w:t>
      </w:r>
    </w:p>
    <w:p w14:paraId="0031037E" w14:textId="77777777" w:rsidR="00CE4278" w:rsidRDefault="00CE4278" w:rsidP="00CE4278"/>
    <w:p w14:paraId="735FB098" w14:textId="77777777" w:rsidR="00CE4278" w:rsidRDefault="00CE4278" w:rsidP="00CE4278">
      <w:r>
        <w:t>Summary Name: "Multicultural Transit Hub."</w:t>
      </w:r>
    </w:p>
    <w:p w14:paraId="39069D6C" w14:textId="77777777" w:rsidR="00CE4278" w:rsidRDefault="00CE4278" w:rsidP="00CE4278"/>
    <w:p w14:paraId="4DD2172B" w14:textId="77777777" w:rsidR="00CE4278" w:rsidRDefault="00CE4278" w:rsidP="00CE4278">
      <w:r>
        <w:t>The neighborhood is a diverse and bustling area, with a significant presence of Black or African American and Hispanic or Latino residents. It is a multicultural hub, where many residents speak other Indo-European languages, Asian and Pacific Island languages, and other languages. This diversity is also reflected in the younger and older generations, as teenagers and seniors in the area are proficient in these languages as well.</w:t>
      </w:r>
    </w:p>
    <w:p w14:paraId="0FCFABC9" w14:textId="77777777" w:rsidR="00CE4278" w:rsidRDefault="00CE4278" w:rsidP="00CE4278"/>
    <w:p w14:paraId="2CFDE55C" w14:textId="77777777" w:rsidR="00CE4278" w:rsidRDefault="00CE4278" w:rsidP="00CE4278">
      <w:r>
        <w:t>The neighborhood stands out for its transportation options, with a strong reliance on public transportation and a notable number of residents who walk or bike to work. This is likely due to the fact that many people work within their place of residence or in the same county. With longer than average commuting times, this community is accustomed to navigating the urban environment.</w:t>
      </w:r>
    </w:p>
    <w:p w14:paraId="2354BBC3" w14:textId="77777777" w:rsidR="00CE4278" w:rsidRDefault="00CE4278" w:rsidP="00CE4278"/>
    <w:p w14:paraId="04B3EA4E" w14:textId="64508B37" w:rsidR="00CE4278" w:rsidRDefault="00CE4278" w:rsidP="00CE4278">
      <w:r>
        <w:lastRenderedPageBreak/>
        <w:t>Families in this neighborhood show a distinct structure, with a higher number of grandchild</w:t>
      </w:r>
      <w:del w:id="226" w:author="Alex Singleton" w:date="2023-05-05T08:22:00Z">
        <w:r w:rsidDel="00A04245">
          <w:delText xml:space="preserve">-led </w:delText>
        </w:r>
      </w:del>
      <w:ins w:id="227" w:author="Alex Singleton" w:date="2023-05-05T08:22:00Z">
        <w:r w:rsidR="00A04245">
          <w:t xml:space="preserve"> within </w:t>
        </w:r>
      </w:ins>
      <w:r>
        <w:t>households and living alone for both males and females. This area has lower rates of married couple families and same-sex spouses. Men and women in the neighborhood are more likely to be never married or separated, while women are particularly likely to be separated.</w:t>
      </w:r>
    </w:p>
    <w:p w14:paraId="05306A3D" w14:textId="77777777" w:rsidR="00CE4278" w:rsidRDefault="00CE4278" w:rsidP="00CE4278"/>
    <w:p w14:paraId="2D68469B" w14:textId="77777777" w:rsidR="00CE4278" w:rsidRDefault="00CE4278" w:rsidP="00CE4278">
      <w:r>
        <w:t>Education levels are varied, with a considerable number of residents having not completed any schooling, attended nursery school, or reached a 9th-12th grade education without obtaining a diploma. However, there is also a significant percentage of residents with a GED or alternative credential.</w:t>
      </w:r>
    </w:p>
    <w:p w14:paraId="146974BD" w14:textId="77777777" w:rsidR="00CE4278" w:rsidRDefault="00CE4278" w:rsidP="00CE4278"/>
    <w:p w14:paraId="2CB034A1" w14:textId="25D58B82" w:rsidR="00CE4278" w:rsidRDefault="00CE4278" w:rsidP="00CE4278">
      <w:r>
        <w:t>The income distribution skews lower in this neighborhood, with many residents earning less than $</w:t>
      </w:r>
      <w:ins w:id="228" w:author="Alex Singleton" w:date="2023-05-05T08:23:00Z">
        <w:r w:rsidR="00A04245">
          <w:t>35</w:t>
        </w:r>
      </w:ins>
      <w:del w:id="229" w:author="Alex Singleton" w:date="2023-05-05T08:23:00Z">
        <w:r w:rsidDel="00A04245">
          <w:delText>25</w:delText>
        </w:r>
      </w:del>
      <w:r>
        <w:t>,000 per year. The area also has a higher percentage of households with one or more persons with a disability and those living below the poverty level.</w:t>
      </w:r>
    </w:p>
    <w:p w14:paraId="7EDFC047" w14:textId="77777777" w:rsidR="00CE4278" w:rsidRDefault="00CE4278" w:rsidP="00CE4278"/>
    <w:p w14:paraId="68E0620C" w14:textId="77777777" w:rsidR="00CE4278" w:rsidRDefault="00CE4278" w:rsidP="00CE4278">
      <w:r>
        <w:t>Housing in this neighborhood is primarily renter-occupied, with a high number of vacant housing units available for rent. The housing stock is diverse, with a substantial number of buildings containing 10 or more units. The neighborhood's older housing inventory is particularly notable, with many units built before 1960.</w:t>
      </w:r>
    </w:p>
    <w:p w14:paraId="031E42C0" w14:textId="77777777" w:rsidR="00CE4278" w:rsidRDefault="00CE4278" w:rsidP="00CE4278"/>
    <w:p w14:paraId="3AF371CE" w14:textId="3C0EC871" w:rsidR="00CE4278" w:rsidRDefault="00CE4278" w:rsidP="00CE4278">
      <w:del w:id="230" w:author="Alex Singleton" w:date="2023-05-05T08:25:00Z">
        <w:r w:rsidDel="009365A9">
          <w:delText xml:space="preserve">Despite the prevalence of renter-occupied units, details about rent prices are not discussed in this description. </w:delText>
        </w:r>
      </w:del>
      <w:r>
        <w:t xml:space="preserve">The area </w:t>
      </w:r>
      <w:del w:id="231" w:author="Alex Singleton" w:date="2023-05-05T08:25:00Z">
        <w:r w:rsidDel="009365A9">
          <w:delText xml:space="preserve">also </w:delText>
        </w:r>
      </w:del>
      <w:r>
        <w:t xml:space="preserve">has a </w:t>
      </w:r>
      <w:del w:id="232" w:author="Alex Singleton" w:date="2023-05-05T08:26:00Z">
        <w:r w:rsidDel="009365A9">
          <w:delText xml:space="preserve">lower </w:delText>
        </w:r>
      </w:del>
      <w:ins w:id="233" w:author="Alex Singleton" w:date="2023-05-05T08:26:00Z">
        <w:r w:rsidR="009365A9">
          <w:t>average</w:t>
        </w:r>
        <w:r w:rsidR="009365A9">
          <w:t xml:space="preserve"> </w:t>
        </w:r>
      </w:ins>
      <w:r>
        <w:t>percentage of households with broadband internet subscriptions, and a notable number of households with no internet access or relying solely on cellular data plans.</w:t>
      </w:r>
    </w:p>
    <w:p w14:paraId="2861AC34" w14:textId="77777777" w:rsidR="00CE4278" w:rsidRDefault="00CE4278" w:rsidP="00CE4278"/>
    <w:p w14:paraId="4618127E" w14:textId="77777777" w:rsidR="00CE4278" w:rsidRDefault="00CE4278" w:rsidP="00CE4278">
      <w:r>
        <w:t>In the workforce, both men and women are more likely to be employed in transportation and warehousing, utilities, administrative support, and waste management services. Men show a stronger presence in arts, entertainment, and recreation, and accommodation and food services, while women are more prevalent in educational services, healthcare, and social assistance.</w:t>
      </w:r>
    </w:p>
    <w:p w14:paraId="248A502E" w14:textId="77777777" w:rsidR="00CE4278" w:rsidRDefault="00CE4278" w:rsidP="00CE4278"/>
    <w:p w14:paraId="6932B778" w14:textId="77777777" w:rsidR="00CE4278" w:rsidRDefault="00CE4278" w:rsidP="00CE4278">
      <w:r>
        <w:t xml:space="preserve">In summary, this vibrant and diverse neighborhood is characterized by its multicultural residents, wide range of transportation options, unique family structures, and lower-income households. </w:t>
      </w:r>
    </w:p>
    <w:p w14:paraId="59B570BA" w14:textId="77777777" w:rsidR="00CE4278" w:rsidRDefault="00CE4278" w:rsidP="00CE4278"/>
    <w:p w14:paraId="20B26C42" w14:textId="77777777" w:rsidR="00CE4278" w:rsidRDefault="00CE4278" w:rsidP="00CE4278">
      <w:r>
        <w:t>##########################################</w:t>
      </w:r>
    </w:p>
    <w:p w14:paraId="77EFEDE6" w14:textId="77777777" w:rsidR="00CE4278" w:rsidRDefault="00CE4278" w:rsidP="00CE4278"/>
    <w:p w14:paraId="4A868D29" w14:textId="77777777" w:rsidR="00CE4278" w:rsidRDefault="00CE4278" w:rsidP="00CE4278">
      <w:r>
        <w:t>7_3</w:t>
      </w:r>
    </w:p>
    <w:p w14:paraId="26E23A6F" w14:textId="77777777" w:rsidR="00CE4278" w:rsidRDefault="00CE4278" w:rsidP="00CE4278"/>
    <w:p w14:paraId="4FE87450" w14:textId="77777777" w:rsidR="00CE4278" w:rsidRDefault="00CE4278" w:rsidP="00CE4278">
      <w:r>
        <w:t>Summary name: Diverse, Young, and Renters' Haven</w:t>
      </w:r>
    </w:p>
    <w:p w14:paraId="23C2FF8D" w14:textId="77777777" w:rsidR="00CE4278" w:rsidRDefault="00CE4278" w:rsidP="00CE4278"/>
    <w:p w14:paraId="0AD27993" w14:textId="6C0B1BE7" w:rsidR="00CE4278" w:rsidRDefault="00CE4278" w:rsidP="00CE4278">
      <w:r>
        <w:t>This neighborhood is characterized by a young and diverse population, with a significant presence of children under 5 years and young adults aged 20 to 2</w:t>
      </w:r>
      <w:ins w:id="234" w:author="Alex Singleton" w:date="2023-05-06T17:37:00Z">
        <w:r w:rsidR="00536861">
          <w:t>4</w:t>
        </w:r>
      </w:ins>
      <w:del w:id="235" w:author="Alex Singleton" w:date="2023-05-06T17:37:00Z">
        <w:r w:rsidDel="00536861">
          <w:delText>9</w:delText>
        </w:r>
      </w:del>
      <w:r>
        <w:t xml:space="preserve"> years. In particular, there is a notable concentration of Black or African American residents, as well as a strong Hispanic or Latino presence. The area is also a cultural melting pot, with a high number of teenagers and adults speaking languages other than Indo-European, including Asian and Pacific Island languages.</w:t>
      </w:r>
    </w:p>
    <w:p w14:paraId="478EBC77" w14:textId="77777777" w:rsidR="00CE4278" w:rsidRDefault="00CE4278" w:rsidP="00CE4278"/>
    <w:p w14:paraId="49E106AF" w14:textId="77777777" w:rsidR="00CE4278" w:rsidRDefault="00CE4278" w:rsidP="00CE4278">
      <w:r>
        <w:t>The local economy and job market exhibit some unique patterns. Many residents work in the same county or place of residence, and there is a higher reliance on public transportation for commuting. The neighborhood sees a higher number of individuals starting work early in the morning or during non-traditional hours, such as between 12:00 a.m. to 4:59 a.m., and in the afternoon or evening.</w:t>
      </w:r>
    </w:p>
    <w:p w14:paraId="58CA3F2A" w14:textId="77777777" w:rsidR="00CE4278" w:rsidRDefault="00CE4278" w:rsidP="00CE4278"/>
    <w:p w14:paraId="61E6150F" w14:textId="0E3CDB1B" w:rsidR="00CE4278" w:rsidRDefault="00CE4278" w:rsidP="00CE4278">
      <w:r>
        <w:t>The area is marked by lower household incomes</w:t>
      </w:r>
      <w:del w:id="236" w:author="Alex Singleton" w:date="2023-05-06T17:44:00Z">
        <w:r w:rsidDel="00A228B3">
          <w:delText>, with a majority of residents earning less than $25,000 annually</w:delText>
        </w:r>
      </w:del>
      <w:r>
        <w:t>. A considerable proportion of the population lives below the poverty level, and there is a high prevalence of households with one or more persons with a disability.</w:t>
      </w:r>
    </w:p>
    <w:p w14:paraId="52C2C261" w14:textId="77777777" w:rsidR="00CE4278" w:rsidRDefault="00CE4278" w:rsidP="00CE4278"/>
    <w:p w14:paraId="14A7EC97" w14:textId="45D7D78B" w:rsidR="00CE4278" w:rsidRDefault="00CE4278" w:rsidP="00CE4278">
      <w:r>
        <w:t>Housing in the neighborhood is predominantly renter-occupied, with a high number of multi-unit buildings and a very low rate of owner-occupied housing. The vacancy rate for rental units is quite high</w:t>
      </w:r>
      <w:del w:id="237" w:author="Alex Singleton" w:date="2023-05-06T17:49:00Z">
        <w:r w:rsidDel="00BC43F9">
          <w:delText>, with many vacant housing units available for rent</w:delText>
        </w:r>
      </w:del>
      <w:r>
        <w:t>.</w:t>
      </w:r>
    </w:p>
    <w:p w14:paraId="092C1F2C" w14:textId="77777777" w:rsidR="00CE4278" w:rsidRDefault="00CE4278" w:rsidP="00CE4278"/>
    <w:p w14:paraId="7CB484F1" w14:textId="77777777" w:rsidR="00CE4278" w:rsidRDefault="00CE4278" w:rsidP="00CE4278">
      <w:r>
        <w:t>Education levels in the area are below the national average, with higher rates of individuals who have not completed schooling or who have only completed 9th to 11th-grade levels of education. In contrast, the prevalence of individuals with advanced degrees, such as Bachelor's or Master's, is much lower.</w:t>
      </w:r>
    </w:p>
    <w:p w14:paraId="345D06F7" w14:textId="77777777" w:rsidR="00CE4278" w:rsidRDefault="00CE4278" w:rsidP="00CE4278"/>
    <w:p w14:paraId="6FE0FD7B" w14:textId="77777777" w:rsidR="00CE4278" w:rsidRDefault="00CE4278" w:rsidP="00CE4278">
      <w:r>
        <w:t>The neighborhood has a high rate of never-married or separated men and women. There is also a considerable number of men and women living alone, while the rate of married-couple families is notably low.</w:t>
      </w:r>
    </w:p>
    <w:p w14:paraId="25694A07" w14:textId="77777777" w:rsidR="00CE4278" w:rsidRDefault="00CE4278" w:rsidP="00CE4278"/>
    <w:p w14:paraId="5349A936" w14:textId="77777777" w:rsidR="00CE4278" w:rsidRDefault="00CE4278" w:rsidP="00CE4278">
      <w:r>
        <w:t>In terms of employment sectors, men in the neighborhood are predominantly employed in administrative and support and waste management services, as well as arts, entertainment, and recreation, and accommodation and food services. Women, on the other hand, are primarily employed in administrative and support and waste management services, followed by transportation and warehousing, and utilities, as well as arts, entertainment, and recreation, and accommodation and food services.</w:t>
      </w:r>
    </w:p>
    <w:p w14:paraId="4BED5F13" w14:textId="77777777" w:rsidR="00CE4278" w:rsidRDefault="00CE4278" w:rsidP="00CE4278"/>
    <w:p w14:paraId="6C65294D" w14:textId="77777777" w:rsidR="00CE4278" w:rsidRDefault="00CE4278" w:rsidP="00CE4278">
      <w:r>
        <w:t>Overall, the neighborhood is a vibrant and diverse community, with a young population and a unique blend of cultures. The area faces challenges in terms of income and education levels, but the strong sense of community and cultural richness make it a distinctive and dynamic place to live.</w:t>
      </w:r>
    </w:p>
    <w:p w14:paraId="7FEE6129" w14:textId="77777777" w:rsidR="00CE4278" w:rsidRDefault="00CE4278" w:rsidP="00CE4278"/>
    <w:p w14:paraId="77125B33" w14:textId="77777777" w:rsidR="00CE4278" w:rsidRDefault="00CE4278" w:rsidP="00CE4278">
      <w:r>
        <w:t>##########################################</w:t>
      </w:r>
    </w:p>
    <w:p w14:paraId="1641B6BB" w14:textId="77777777" w:rsidR="00CE4278" w:rsidRDefault="00CE4278" w:rsidP="00CE4278"/>
    <w:p w14:paraId="720BD981" w14:textId="77777777" w:rsidR="00CE4278" w:rsidRDefault="00CE4278" w:rsidP="00CE4278">
      <w:r>
        <w:t>7_4</w:t>
      </w:r>
    </w:p>
    <w:p w14:paraId="4BA42532" w14:textId="77777777" w:rsidR="00CE4278" w:rsidRDefault="00CE4278" w:rsidP="00CE4278"/>
    <w:p w14:paraId="7333C867" w14:textId="77777777" w:rsidR="00CE4278" w:rsidRDefault="00CE4278" w:rsidP="00CE4278">
      <w:r>
        <w:t>Summary Name: Diverse, Youthful, and Connected</w:t>
      </w:r>
    </w:p>
    <w:p w14:paraId="249BFE12" w14:textId="77777777" w:rsidR="00CE4278" w:rsidRDefault="00CE4278" w:rsidP="00CE4278"/>
    <w:p w14:paraId="0F6ECCB0" w14:textId="571B2674" w:rsidR="00CE4278" w:rsidRDefault="00CE4278" w:rsidP="00CE4278">
      <w:r>
        <w:t xml:space="preserve">This neighborhood is a diverse and vibrant community with a strong presence of Black or African American, Asian, Hispanic or Latino, and multi-racial residents. It is particularly rich in culture, as many </w:t>
      </w:r>
      <w:del w:id="238" w:author="Alex Singleton" w:date="2023-05-06T17:58:00Z">
        <w:r w:rsidDel="000D4994">
          <w:delText xml:space="preserve">teenagers and adults </w:delText>
        </w:r>
      </w:del>
      <w:r>
        <w:t>speak</w:t>
      </w:r>
      <w:ins w:id="239" w:author="Alex Singleton" w:date="2023-05-06T17:58:00Z">
        <w:r w:rsidR="000D4994">
          <w:t>ing</w:t>
        </w:r>
      </w:ins>
      <w:r>
        <w:t xml:space="preserve"> a variety of Indo-European, Asian and Pacific Island, and other languages.</w:t>
      </w:r>
    </w:p>
    <w:p w14:paraId="28AF2EBE" w14:textId="77777777" w:rsidR="00CE4278" w:rsidRDefault="00CE4278" w:rsidP="00CE4278"/>
    <w:p w14:paraId="63A0E857" w14:textId="77777777" w:rsidR="00CE4278" w:rsidRDefault="00CE4278" w:rsidP="00CE4278">
      <w:r>
        <w:t>The age distribution of this neighborhood leans towards younger individuals, especially among those aged 25 to 34 years. Many young families are present in the area, with a high number of residents living with their grandchildren. The neighborhood has a high number of never-married or separated men and women, reflecting its dynamic and youthful character.</w:t>
      </w:r>
    </w:p>
    <w:p w14:paraId="2EFE5016" w14:textId="77777777" w:rsidR="00CE4278" w:rsidRDefault="00CE4278" w:rsidP="00CE4278"/>
    <w:p w14:paraId="6D5326D8" w14:textId="77777777" w:rsidR="00CE4278" w:rsidRDefault="00CE4278" w:rsidP="00CE4278">
      <w:r>
        <w:t>In terms of education, the neighborhood has a considerable population with no schooling completed, as well as those who have attended nursery school or completed up to the 12th grade without a diploma. However, it is important to note that there is a lower proportion of residents with higher education degrees in this area.</w:t>
      </w:r>
    </w:p>
    <w:p w14:paraId="2A0617EB" w14:textId="77777777" w:rsidR="00CE4278" w:rsidRDefault="00CE4278" w:rsidP="00CE4278"/>
    <w:p w14:paraId="46D05821" w14:textId="140CC2B8" w:rsidR="00CE4278" w:rsidRDefault="00CE4278" w:rsidP="00CE4278">
      <w:r>
        <w:t xml:space="preserve">The local workforce is characterized by a high number of individuals who work in the same </w:t>
      </w:r>
      <w:del w:id="240" w:author="Alex Singleton" w:date="2023-05-06T18:05:00Z">
        <w:r w:rsidDel="00882A40">
          <w:delText xml:space="preserve">county or </w:delText>
        </w:r>
      </w:del>
      <w:r>
        <w:t>place of residence, with a large proportion of them using public transportation, bicycling, or walking to work. Many residents have longer commutes, with the highest concentration of individuals commuting for 60 to 89 minutes. Employment sectors in the neighborhood are varied, with a notable presence of men and women working in transportation and warehousing, utilities, and administrative support and waste management services.</w:t>
      </w:r>
    </w:p>
    <w:p w14:paraId="41D1C7F3" w14:textId="77777777" w:rsidR="00CE4278" w:rsidRDefault="00CE4278" w:rsidP="00CE4278"/>
    <w:p w14:paraId="27F08694" w14:textId="77777777" w:rsidR="00CE4278" w:rsidRDefault="00CE4278" w:rsidP="00CE4278">
      <w:r>
        <w:t>This neighborhood features a significant number of residents with lower annual incomes, and many households spend a substantial proportion of their income on housing. A considerable number of households in the area have at least one person with a disability, and there is a higher prevalence of residents with income below the poverty level.</w:t>
      </w:r>
    </w:p>
    <w:p w14:paraId="51679250" w14:textId="77777777" w:rsidR="00CE4278" w:rsidRDefault="00CE4278" w:rsidP="00CE4278"/>
    <w:p w14:paraId="0D64E9E5" w14:textId="1A0AD4B8" w:rsidR="00CE4278" w:rsidRDefault="00CE4278" w:rsidP="00CE4278">
      <w:r>
        <w:t xml:space="preserve">The housing landscape in this neighborhood is predominantly renter-occupied, with a large number of multi-unit buildings and attached single-unit homes. The majority of housing units in the area have </w:t>
      </w:r>
      <w:ins w:id="241" w:author="Alex Singleton" w:date="2023-05-06T18:09:00Z">
        <w:r w:rsidR="00882A40">
          <w:t xml:space="preserve">no, </w:t>
        </w:r>
      </w:ins>
      <w:r>
        <w:t>one or two bedrooms, and there is a high rate of vacancy in rental properties.</w:t>
      </w:r>
    </w:p>
    <w:p w14:paraId="736DC011" w14:textId="77777777" w:rsidR="00CE4278" w:rsidRDefault="00CE4278" w:rsidP="00CE4278"/>
    <w:p w14:paraId="546E5020" w14:textId="77777777" w:rsidR="00CE4278" w:rsidRDefault="00CE4278" w:rsidP="00CE4278">
      <w:r>
        <w:lastRenderedPageBreak/>
        <w:t>In terms of technology access, many households rely on smartphones as their primary computing device or have no computer at all. A significant number of households in the area have limited or no internet access, reflecting the economic challenges faced by some residents.</w:t>
      </w:r>
    </w:p>
    <w:p w14:paraId="2704B085" w14:textId="77777777" w:rsidR="00CE4278" w:rsidRDefault="00CE4278" w:rsidP="00CE4278"/>
    <w:p w14:paraId="79F4B06F" w14:textId="77777777" w:rsidR="00CE4278" w:rsidRDefault="00CE4278" w:rsidP="00CE4278">
      <w:r>
        <w:t>In summary, this neighborhood is a culturally diverse and youthful community with an emphasis on rental housing and public transportation. It has a unique blend of residents who face economic challenges, but the community remains vibrant and connected.</w:t>
      </w:r>
    </w:p>
    <w:p w14:paraId="3B219586" w14:textId="77777777" w:rsidR="00CE4278" w:rsidRDefault="00CE4278" w:rsidP="00CE4278"/>
    <w:p w14:paraId="1272119F" w14:textId="77777777" w:rsidR="00CE4278" w:rsidRDefault="00CE4278" w:rsidP="00CE4278">
      <w:r>
        <w:t>##########################################</w:t>
      </w:r>
    </w:p>
    <w:p w14:paraId="3D1AAF5E" w14:textId="77777777" w:rsidR="00CE4278" w:rsidRDefault="00CE4278" w:rsidP="00CE4278"/>
    <w:p w14:paraId="43C6823D" w14:textId="77777777" w:rsidR="00CE4278" w:rsidRDefault="00CE4278" w:rsidP="00CE4278">
      <w:r>
        <w:t>7_5</w:t>
      </w:r>
    </w:p>
    <w:p w14:paraId="317F36E0" w14:textId="77777777" w:rsidR="00CE4278" w:rsidRDefault="00CE4278" w:rsidP="00CE4278"/>
    <w:p w14:paraId="78690B9C" w14:textId="77777777" w:rsidR="00CE4278" w:rsidRDefault="00CE4278" w:rsidP="00CE4278">
      <w:r>
        <w:t>Summary Name: Diverse, Young, Working-Class</w:t>
      </w:r>
    </w:p>
    <w:p w14:paraId="70EF5083" w14:textId="77777777" w:rsidR="00CE4278" w:rsidRDefault="00CE4278" w:rsidP="00CE4278"/>
    <w:p w14:paraId="27F0A0B6" w14:textId="77777777" w:rsidR="00CE4278" w:rsidRDefault="00CE4278" w:rsidP="00CE4278">
      <w:r>
        <w:t>This neighborhood is home to a vibrant and diverse community. The population is predominantly young, with a particularly high concentration of children and teenagers, both male and female. There is a lower proportion of middle-aged and elderly individuals living in the area. The neighborhood's racial and ethnic composition is diverse, with a significant Hispanic or Latino population, as well as a notable presence of American Indian and Alaska Native residents. The area also has a higher than average number of people of two or more races.</w:t>
      </w:r>
    </w:p>
    <w:p w14:paraId="555227FA" w14:textId="77777777" w:rsidR="00CE4278" w:rsidRDefault="00CE4278" w:rsidP="00CE4278"/>
    <w:p w14:paraId="4BD4950F" w14:textId="32CB62CE" w:rsidR="00CE4278" w:rsidRDefault="00CE4278" w:rsidP="00CE4278">
      <w:del w:id="242" w:author="Alex Singleton" w:date="2023-05-06T18:18:00Z">
        <w:r w:rsidDel="00B61CD2">
          <w:delText>The majority of the</w:delText>
        </w:r>
      </w:del>
      <w:ins w:id="243" w:author="Alex Singleton" w:date="2023-05-06T18:18:00Z">
        <w:r w:rsidR="00B61CD2">
          <w:t>Few</w:t>
        </w:r>
      </w:ins>
      <w:r>
        <w:t xml:space="preserve"> residents in this neighborhood speak languages other than English at home</w:t>
      </w:r>
      <w:del w:id="244" w:author="Alex Singleton" w:date="2023-05-06T18:18:00Z">
        <w:r w:rsidDel="00B61CD2">
          <w:delText>, with a particularly high number of seniors speaking Asian and Pacific Island languages</w:delText>
        </w:r>
      </w:del>
      <w:r>
        <w:t>. Early morning work start times are more common here, with many residents beginning their workday before 6 am.</w:t>
      </w:r>
    </w:p>
    <w:p w14:paraId="3567483A" w14:textId="77777777" w:rsidR="00CE4278" w:rsidRDefault="00CE4278" w:rsidP="00CE4278"/>
    <w:p w14:paraId="564AA280" w14:textId="4B932597" w:rsidR="00CE4278" w:rsidRDefault="00CE4278" w:rsidP="00CE4278">
      <w:r>
        <w:t xml:space="preserve">The neighborhood is characterized by an abundance of multi-generational households, with a higher than average number of households with biological children and grandchildren. In terms of marital status, there is a higher number of separated </w:t>
      </w:r>
      <w:del w:id="245" w:author="Alex Singleton" w:date="2023-05-06T18:19:00Z">
        <w:r w:rsidDel="00B61CD2">
          <w:delText>men and women, and</w:delText>
        </w:r>
      </w:del>
      <w:ins w:id="246" w:author="Alex Singleton" w:date="2023-05-06T18:19:00Z">
        <w:r w:rsidR="00B61CD2">
          <w:t>or</w:t>
        </w:r>
      </w:ins>
      <w:r>
        <w:t xml:space="preserve"> never-married men and women </w:t>
      </w:r>
      <w:ins w:id="247" w:author="Alex Singleton" w:date="2023-05-06T18:19:00Z">
        <w:r w:rsidR="00B61CD2">
          <w:t xml:space="preserve">when </w:t>
        </w:r>
      </w:ins>
      <w:r>
        <w:t>compared to the national average.</w:t>
      </w:r>
    </w:p>
    <w:p w14:paraId="0848E2A4" w14:textId="77777777" w:rsidR="00CE4278" w:rsidRDefault="00CE4278" w:rsidP="00CE4278"/>
    <w:p w14:paraId="6F2B74C2" w14:textId="7D7A50E5" w:rsidR="00CE4278" w:rsidRDefault="00CE4278" w:rsidP="00CE4278">
      <w:r>
        <w:t xml:space="preserve">Educational attainment in the area is </w:t>
      </w:r>
      <w:del w:id="248" w:author="Alex Singleton" w:date="2023-05-06T18:22:00Z">
        <w:r w:rsidDel="00A006EF">
          <w:delText>quite varied</w:delText>
        </w:r>
      </w:del>
      <w:ins w:id="249" w:author="Alex Singleton" w:date="2023-05-06T18:22:00Z">
        <w:r w:rsidR="00A006EF">
          <w:t>low</w:t>
        </w:r>
      </w:ins>
      <w:r>
        <w:t>, with a high number of residents having completed lower levels of education, such as nursery school or 9th to 12th grade without a diploma. Higher levels of education, such as bachelor's degrees and beyond, are less common among residents.</w:t>
      </w:r>
    </w:p>
    <w:p w14:paraId="712B25BE" w14:textId="77777777" w:rsidR="00CE4278" w:rsidRDefault="00CE4278" w:rsidP="00CE4278"/>
    <w:p w14:paraId="1F53E030" w14:textId="77777777" w:rsidR="00CE4278" w:rsidRDefault="00CE4278" w:rsidP="00CE4278">
      <w:r>
        <w:t xml:space="preserve">The neighborhood's economic landscape is marked by a higher proportion of households with annual incomes in the lower to middle range. A higher than average number of residents are living below the poverty level. Many residents in the area work in industries such as agriculture, forestry, </w:t>
      </w:r>
      <w:r>
        <w:lastRenderedPageBreak/>
        <w:t>fishing, and hunting, particularly among men and women. Additionally, there is a higher concentration of men and women employed in administrative and support and waste management services.</w:t>
      </w:r>
    </w:p>
    <w:p w14:paraId="6FCC5625" w14:textId="77777777" w:rsidR="00CE4278" w:rsidRDefault="00CE4278" w:rsidP="00CE4278"/>
    <w:p w14:paraId="0D11B8F0" w14:textId="7BA05479" w:rsidR="00CE4278" w:rsidRDefault="00CE4278" w:rsidP="00CE4278">
      <w:r>
        <w:t xml:space="preserve">Housing in the neighborhood is predominantly renter-occupied, with a larger proportion of smaller units, such as one- and two-bedroom apartments. </w:t>
      </w:r>
      <w:del w:id="250" w:author="Alex Singleton" w:date="2023-05-06T18:27:00Z">
        <w:r w:rsidDel="00A5403E">
          <w:delText xml:space="preserve">Vacant housing units for migrant workers are also notably more common in the area. </w:delText>
        </w:r>
      </w:del>
      <w:r>
        <w:t>The neighborhood has a higher proportion of residents spending a significant portion of their income on housing costs, with many households spending over 30% of their income on housing.</w:t>
      </w:r>
    </w:p>
    <w:p w14:paraId="7BF08D73" w14:textId="77777777" w:rsidR="00CE4278" w:rsidRDefault="00CE4278" w:rsidP="00CE4278"/>
    <w:p w14:paraId="566F72CE" w14:textId="77777777" w:rsidR="00CE4278" w:rsidRDefault="00CE4278" w:rsidP="00CE4278">
      <w:r>
        <w:t>The neighborhood is characterized by a strong reliance on smartphones, with many households using them as their primary computing device. Internet access in the area is varied, with a higher number of households having cellular data plans or no internet access at all, while broadband subscriptions are less common.</w:t>
      </w:r>
    </w:p>
    <w:p w14:paraId="0C9436C2" w14:textId="77777777" w:rsidR="00CE4278" w:rsidRDefault="00CE4278" w:rsidP="00CE4278"/>
    <w:p w14:paraId="2D0575DD" w14:textId="77777777" w:rsidR="00CE4278" w:rsidRDefault="00CE4278" w:rsidP="00CE4278">
      <w:r>
        <w:t>In summary, this neighborhood is a diverse and dynamic community, characterized by its young population, diverse ethnic makeup, and unique economic and housing landscape.</w:t>
      </w:r>
    </w:p>
    <w:p w14:paraId="45875A67" w14:textId="77777777" w:rsidR="00CE4278" w:rsidRDefault="00CE4278" w:rsidP="00CE4278"/>
    <w:p w14:paraId="74A40751" w14:textId="77777777" w:rsidR="00CE4278" w:rsidRDefault="00CE4278" w:rsidP="00CE4278">
      <w:r>
        <w:t>##########################################</w:t>
      </w:r>
    </w:p>
    <w:p w14:paraId="53B9AFD3" w14:textId="77777777" w:rsidR="00CE4278" w:rsidRDefault="00CE4278" w:rsidP="00CE4278"/>
    <w:p w14:paraId="159B262B" w14:textId="77777777" w:rsidR="00CE4278" w:rsidRDefault="00CE4278" w:rsidP="00CE4278">
      <w:r>
        <w:t>7_6</w:t>
      </w:r>
    </w:p>
    <w:p w14:paraId="7C140467" w14:textId="77777777" w:rsidR="00CE4278" w:rsidRDefault="00CE4278" w:rsidP="00CE4278"/>
    <w:p w14:paraId="26F9D9E2" w14:textId="77777777" w:rsidR="00CE4278" w:rsidRDefault="00CE4278" w:rsidP="00CE4278">
      <w:r>
        <w:t>Summary Name: "Diverse, Low-Income Community"</w:t>
      </w:r>
    </w:p>
    <w:p w14:paraId="5A286D52" w14:textId="77777777" w:rsidR="00CE4278" w:rsidRDefault="00CE4278" w:rsidP="00CE4278"/>
    <w:p w14:paraId="5BF6C1CC" w14:textId="77777777" w:rsidR="00CE4278" w:rsidRDefault="00CE4278" w:rsidP="00CE4278">
      <w:r>
        <w:t>This neighborhood is characterized by a diverse and multicultural population, with a notably higher percentage of Black or African American residents and a sizeable Hispanic or Latino community. In contrast, the White alone and Asian alone populations are lower than the national average. The neighborhood has a significant number of American Indian and Alaska Native residents, as well as individuals identifying with two or more races and three or more races. The residents of this neighborhood are predominantly young adults, with a concentration of males aged 20 to 24 years, and females aged 18 to 24 years. The area also has a relatively large elderly population, particularly females aged 75 and over.</w:t>
      </w:r>
    </w:p>
    <w:p w14:paraId="2475953D" w14:textId="77777777" w:rsidR="00CE4278" w:rsidRDefault="00CE4278" w:rsidP="00CE4278"/>
    <w:p w14:paraId="4DEB0EBD" w14:textId="77777777" w:rsidR="00CE4278" w:rsidRDefault="00CE4278" w:rsidP="00CE4278">
      <w:r>
        <w:t>Language diversity is prominent in this neighborhood, with a significant number of teenagers and adults speaking other languages than English, such as Indo-European, Asian, and Pacific Island languages. The senior population in particular displays a high rate of multilingualism, with many speaking languages other than English.</w:t>
      </w:r>
    </w:p>
    <w:p w14:paraId="4DA150BC" w14:textId="77777777" w:rsidR="00CE4278" w:rsidRDefault="00CE4278" w:rsidP="00CE4278"/>
    <w:p w14:paraId="40A3219A" w14:textId="77777777" w:rsidR="00CE4278" w:rsidRDefault="00CE4278" w:rsidP="00CE4278">
      <w:r>
        <w:lastRenderedPageBreak/>
        <w:t>When it comes to the workforce, this neighborhood has a higher proportion of individuals working in their place of residence and using public transportation, walking, or biking to commute to their jobs. There is a notable increase in residents who start work between 11:00 a.m. and 11:59 p.m., while a smaller percentage of residents use a car, truck, or van to commute or work from home.</w:t>
      </w:r>
    </w:p>
    <w:p w14:paraId="4D4CDA99" w14:textId="77777777" w:rsidR="00CE4278" w:rsidRDefault="00CE4278" w:rsidP="00CE4278"/>
    <w:p w14:paraId="186B0EA1" w14:textId="69C6E2AF" w:rsidR="00CE4278" w:rsidRDefault="00CE4278" w:rsidP="00CE4278">
      <w:r>
        <w:t>The living arrangements in this neighborhood are quite distinct, with a high proportion of males and females living alone</w:t>
      </w:r>
      <w:del w:id="251" w:author="Alex Singleton" w:date="2023-05-06T18:46:00Z">
        <w:r w:rsidDel="00216473">
          <w:delText>, and an above-average percentage of same-sex spouses</w:delText>
        </w:r>
      </w:del>
      <w:r>
        <w:t>. There is a lower percentage of married couple families and households with biological, adopted, or stepchildren. The neighborhood has a considerable population living in group quarters.</w:t>
      </w:r>
    </w:p>
    <w:p w14:paraId="5E1CF14E" w14:textId="77777777" w:rsidR="00CE4278" w:rsidRDefault="00CE4278" w:rsidP="00CE4278"/>
    <w:p w14:paraId="17622DBB" w14:textId="77777777" w:rsidR="00CE4278" w:rsidRDefault="00CE4278" w:rsidP="00CE4278">
      <w:r>
        <w:t>The area experiences a high rate of individuals with low educational attainment, with many residents not completing any schooling, or only reaching 9th to 11th grade levels of education. In addition, the neighborhood has a significant number of residents with GED or alternative credentials.</w:t>
      </w:r>
    </w:p>
    <w:p w14:paraId="2C812418" w14:textId="77777777" w:rsidR="00CE4278" w:rsidRDefault="00CE4278" w:rsidP="00CE4278"/>
    <w:p w14:paraId="7152794B" w14:textId="77777777" w:rsidR="00CE4278" w:rsidRDefault="00CE4278" w:rsidP="00CE4278">
      <w:r>
        <w:t>Income levels in this neighborhood are generally low, with many households earning less than $30,000 annually. A large percentage of residents have income below the poverty level, and the neighborhood exhibits a high rate of households with one or more persons with a disability. Homeownership is low in this area, with a significant number of renter-occupied housing units and vacant housing units for rent.</w:t>
      </w:r>
    </w:p>
    <w:p w14:paraId="04042484" w14:textId="77777777" w:rsidR="00CE4278" w:rsidRDefault="00CE4278" w:rsidP="00CE4278"/>
    <w:p w14:paraId="2DF98F95" w14:textId="77777777" w:rsidR="00CE4278" w:rsidRDefault="00CE4278" w:rsidP="00CE4278">
      <w:r>
        <w:t>The neighborhood has a wide variety of housing types, with a significant number of multi-unit buildings and complexes. There is a particularly high number of housing units with no bedrooms or only one bedroom. The area has a lower rate of broadband internet subscription, and a considerable number of households without internet access or relying solely on cellular data plans.</w:t>
      </w:r>
    </w:p>
    <w:p w14:paraId="5A06005F" w14:textId="77777777" w:rsidR="00CE4278" w:rsidRDefault="00CE4278" w:rsidP="00CE4278"/>
    <w:p w14:paraId="0CA9D98F" w14:textId="33493406" w:rsidR="000E3BEC" w:rsidRDefault="00CE4278" w:rsidP="00CE4278">
      <w:r>
        <w:t>This neighborhood can be summarized as characterized by its multiculturalism, young and elderly residents, low-income households, and unique living arrangements.</w:t>
      </w:r>
    </w:p>
    <w:p w14:paraId="05E1DC1D" w14:textId="0F5B0753" w:rsidR="00C91CA9" w:rsidRPr="00273840" w:rsidRDefault="00C91CA9" w:rsidP="00273840"/>
    <w:sectPr w:rsidR="00C91CA9" w:rsidRPr="002738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Alex Singleton" w:date="2023-04-29T19:59:00Z" w:initials="AS">
    <w:p w14:paraId="12E58535" w14:textId="77777777" w:rsidR="0011742D" w:rsidRDefault="0011742D" w:rsidP="009018B6">
      <w:pPr>
        <w:pStyle w:val="CommentText"/>
      </w:pPr>
      <w:r>
        <w:rPr>
          <w:rStyle w:val="CommentReference"/>
        </w:rPr>
        <w:annotationRef/>
      </w:r>
      <w:r>
        <w:t>Interesting….</w:t>
      </w:r>
    </w:p>
  </w:comment>
  <w:comment w:id="112" w:author="Alex Singleton" w:date="2023-04-29T19:59:00Z" w:initials="AS">
    <w:p w14:paraId="4921BF2F" w14:textId="77777777" w:rsidR="0011742D" w:rsidRDefault="0011742D" w:rsidP="0007220E">
      <w:pPr>
        <w:pStyle w:val="CommentText"/>
      </w:pPr>
      <w:r>
        <w:rPr>
          <w:rStyle w:val="CommentReference"/>
        </w:rPr>
        <w:annotationRef/>
      </w:r>
      <w:r>
        <w:t>interesting</w:t>
      </w:r>
    </w:p>
  </w:comment>
  <w:comment w:id="203" w:author="Alex Singleton" w:date="2023-05-04T20:15:00Z" w:initials="AS">
    <w:p w14:paraId="2265A9A3" w14:textId="77777777" w:rsidR="001C1CEF" w:rsidRDefault="001C1CEF" w:rsidP="00391B66">
      <w:pPr>
        <w:pStyle w:val="CommentText"/>
      </w:pPr>
      <w:r>
        <w:rPr>
          <w:rStyle w:val="CommentReference"/>
        </w:rPr>
        <w:annotationRef/>
      </w:r>
      <w:r>
        <w:t>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E58535" w15:done="0"/>
  <w15:commentEx w15:paraId="4921BF2F" w15:done="0"/>
  <w15:commentEx w15:paraId="2265A9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F594" w16cex:dateUtc="2023-04-29T18:59:00Z"/>
  <w16cex:commentExtensible w16cex:durableId="27F7F5BB" w16cex:dateUtc="2023-04-29T18:59:00Z"/>
  <w16cex:commentExtensible w16cex:durableId="27FE90DC" w16cex:dateUtc="2023-05-04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E58535" w16cid:durableId="27F7F594"/>
  <w16cid:commentId w16cid:paraId="4921BF2F" w16cid:durableId="27F7F5BB"/>
  <w16cid:commentId w16cid:paraId="2265A9A3" w16cid:durableId="27FE90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Singleton">
    <w15:presenceInfo w15:providerId="Windows Live" w15:userId="728aa29d5d0e9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AD"/>
    <w:rsid w:val="00010AE7"/>
    <w:rsid w:val="00051E2A"/>
    <w:rsid w:val="00054E5E"/>
    <w:rsid w:val="000564EB"/>
    <w:rsid w:val="000D388B"/>
    <w:rsid w:val="000D4994"/>
    <w:rsid w:val="000D69F8"/>
    <w:rsid w:val="000E3BEC"/>
    <w:rsid w:val="0011742D"/>
    <w:rsid w:val="001260E0"/>
    <w:rsid w:val="00141C36"/>
    <w:rsid w:val="001439BF"/>
    <w:rsid w:val="00152582"/>
    <w:rsid w:val="00164C49"/>
    <w:rsid w:val="0017254A"/>
    <w:rsid w:val="001817C0"/>
    <w:rsid w:val="001865D1"/>
    <w:rsid w:val="00187966"/>
    <w:rsid w:val="00191758"/>
    <w:rsid w:val="001C1CEF"/>
    <w:rsid w:val="001D2BD2"/>
    <w:rsid w:val="001D5166"/>
    <w:rsid w:val="00214897"/>
    <w:rsid w:val="00216473"/>
    <w:rsid w:val="00240AD4"/>
    <w:rsid w:val="00273840"/>
    <w:rsid w:val="00274D32"/>
    <w:rsid w:val="0028320F"/>
    <w:rsid w:val="00283794"/>
    <w:rsid w:val="002B3715"/>
    <w:rsid w:val="002C7CD1"/>
    <w:rsid w:val="00300168"/>
    <w:rsid w:val="00343FAD"/>
    <w:rsid w:val="00352410"/>
    <w:rsid w:val="00390A48"/>
    <w:rsid w:val="003D76A6"/>
    <w:rsid w:val="00401BBE"/>
    <w:rsid w:val="004102BF"/>
    <w:rsid w:val="00430683"/>
    <w:rsid w:val="00431F50"/>
    <w:rsid w:val="00460CD6"/>
    <w:rsid w:val="00497DFA"/>
    <w:rsid w:val="004A100A"/>
    <w:rsid w:val="004D36E1"/>
    <w:rsid w:val="004D3C8A"/>
    <w:rsid w:val="004E6B14"/>
    <w:rsid w:val="00536861"/>
    <w:rsid w:val="005E11CA"/>
    <w:rsid w:val="00642BB4"/>
    <w:rsid w:val="00680A86"/>
    <w:rsid w:val="006B7468"/>
    <w:rsid w:val="006D1115"/>
    <w:rsid w:val="006E75C8"/>
    <w:rsid w:val="00727A0B"/>
    <w:rsid w:val="00787BE8"/>
    <w:rsid w:val="00787E8A"/>
    <w:rsid w:val="007C76C0"/>
    <w:rsid w:val="007E41E8"/>
    <w:rsid w:val="007E4981"/>
    <w:rsid w:val="008366F6"/>
    <w:rsid w:val="00840775"/>
    <w:rsid w:val="00853BBE"/>
    <w:rsid w:val="008755DB"/>
    <w:rsid w:val="00882A40"/>
    <w:rsid w:val="008E5527"/>
    <w:rsid w:val="008E6649"/>
    <w:rsid w:val="00935387"/>
    <w:rsid w:val="009365A9"/>
    <w:rsid w:val="0097717C"/>
    <w:rsid w:val="00997F35"/>
    <w:rsid w:val="00A006EF"/>
    <w:rsid w:val="00A04245"/>
    <w:rsid w:val="00A228B3"/>
    <w:rsid w:val="00A412EC"/>
    <w:rsid w:val="00A449AA"/>
    <w:rsid w:val="00A44F03"/>
    <w:rsid w:val="00A5403E"/>
    <w:rsid w:val="00A565E8"/>
    <w:rsid w:val="00A56C75"/>
    <w:rsid w:val="00A64CF0"/>
    <w:rsid w:val="00A66F57"/>
    <w:rsid w:val="00AD5E5D"/>
    <w:rsid w:val="00B01105"/>
    <w:rsid w:val="00B0285F"/>
    <w:rsid w:val="00B05D17"/>
    <w:rsid w:val="00B13B1E"/>
    <w:rsid w:val="00B17499"/>
    <w:rsid w:val="00B439BC"/>
    <w:rsid w:val="00B5699B"/>
    <w:rsid w:val="00B60572"/>
    <w:rsid w:val="00B61CD2"/>
    <w:rsid w:val="00B729E5"/>
    <w:rsid w:val="00B80727"/>
    <w:rsid w:val="00B8499A"/>
    <w:rsid w:val="00B862CA"/>
    <w:rsid w:val="00B878F3"/>
    <w:rsid w:val="00BB41D9"/>
    <w:rsid w:val="00BC43F9"/>
    <w:rsid w:val="00BD54C2"/>
    <w:rsid w:val="00C036D6"/>
    <w:rsid w:val="00C07E48"/>
    <w:rsid w:val="00C15E12"/>
    <w:rsid w:val="00C579AD"/>
    <w:rsid w:val="00C632CC"/>
    <w:rsid w:val="00C76F9C"/>
    <w:rsid w:val="00C91CA9"/>
    <w:rsid w:val="00CC1B41"/>
    <w:rsid w:val="00CE269A"/>
    <w:rsid w:val="00CE4278"/>
    <w:rsid w:val="00D27D92"/>
    <w:rsid w:val="00D35EF9"/>
    <w:rsid w:val="00D5459F"/>
    <w:rsid w:val="00D54F68"/>
    <w:rsid w:val="00D67731"/>
    <w:rsid w:val="00D7327A"/>
    <w:rsid w:val="00D76752"/>
    <w:rsid w:val="00D93E0E"/>
    <w:rsid w:val="00DF4C13"/>
    <w:rsid w:val="00E12D1C"/>
    <w:rsid w:val="00E218D5"/>
    <w:rsid w:val="00E34283"/>
    <w:rsid w:val="00E366AD"/>
    <w:rsid w:val="00E624E4"/>
    <w:rsid w:val="00E81FF1"/>
    <w:rsid w:val="00EB67E9"/>
    <w:rsid w:val="00EE603B"/>
    <w:rsid w:val="00F14D89"/>
    <w:rsid w:val="00F33DF4"/>
    <w:rsid w:val="00F83D2D"/>
    <w:rsid w:val="00F858C5"/>
    <w:rsid w:val="00FA329F"/>
    <w:rsid w:val="00FD5FC2"/>
    <w:rsid w:val="00FF42BC"/>
    <w:rsid w:val="00FF4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125A"/>
  <w15:chartTrackingRefBased/>
  <w15:docId w15:val="{718ABCE8-54A0-452A-9BA0-41F5E30D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33DF4"/>
    <w:pPr>
      <w:spacing w:after="0" w:line="240" w:lineRule="auto"/>
    </w:pPr>
  </w:style>
  <w:style w:type="character" w:styleId="CommentReference">
    <w:name w:val="annotation reference"/>
    <w:basedOn w:val="DefaultParagraphFont"/>
    <w:uiPriority w:val="99"/>
    <w:semiHidden/>
    <w:unhideWhenUsed/>
    <w:rsid w:val="0011742D"/>
    <w:rPr>
      <w:sz w:val="16"/>
      <w:szCs w:val="16"/>
    </w:rPr>
  </w:style>
  <w:style w:type="paragraph" w:styleId="CommentText">
    <w:name w:val="annotation text"/>
    <w:basedOn w:val="Normal"/>
    <w:link w:val="CommentTextChar"/>
    <w:uiPriority w:val="99"/>
    <w:unhideWhenUsed/>
    <w:rsid w:val="0011742D"/>
    <w:pPr>
      <w:spacing w:line="240" w:lineRule="auto"/>
    </w:pPr>
    <w:rPr>
      <w:sz w:val="20"/>
      <w:szCs w:val="20"/>
    </w:rPr>
  </w:style>
  <w:style w:type="character" w:customStyle="1" w:styleId="CommentTextChar">
    <w:name w:val="Comment Text Char"/>
    <w:basedOn w:val="DefaultParagraphFont"/>
    <w:link w:val="CommentText"/>
    <w:uiPriority w:val="99"/>
    <w:rsid w:val="0011742D"/>
    <w:rPr>
      <w:sz w:val="20"/>
      <w:szCs w:val="20"/>
    </w:rPr>
  </w:style>
  <w:style w:type="paragraph" w:styleId="CommentSubject">
    <w:name w:val="annotation subject"/>
    <w:basedOn w:val="CommentText"/>
    <w:next w:val="CommentText"/>
    <w:link w:val="CommentSubjectChar"/>
    <w:uiPriority w:val="99"/>
    <w:semiHidden/>
    <w:unhideWhenUsed/>
    <w:rsid w:val="0011742D"/>
    <w:rPr>
      <w:b/>
      <w:bCs/>
    </w:rPr>
  </w:style>
  <w:style w:type="character" w:customStyle="1" w:styleId="CommentSubjectChar">
    <w:name w:val="Comment Subject Char"/>
    <w:basedOn w:val="CommentTextChar"/>
    <w:link w:val="CommentSubject"/>
    <w:uiPriority w:val="99"/>
    <w:semiHidden/>
    <w:rsid w:val="001174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18066</TotalTime>
  <Pages>48</Pages>
  <Words>17289</Words>
  <Characters>98548</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Singleton</dc:creator>
  <cp:keywords/>
  <dc:description/>
  <cp:lastModifiedBy>Alex Singleton</cp:lastModifiedBy>
  <cp:revision>126</cp:revision>
  <dcterms:created xsi:type="dcterms:W3CDTF">2023-04-21T20:21:00Z</dcterms:created>
  <dcterms:modified xsi:type="dcterms:W3CDTF">2023-05-06T17:47:00Z</dcterms:modified>
</cp:coreProperties>
</file>